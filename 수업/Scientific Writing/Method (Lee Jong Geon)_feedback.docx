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C201F" w14:textId="77777777" w:rsidR="002B04F7" w:rsidRPr="00CE4FE7" w:rsidRDefault="00660941" w:rsidP="002B04F7">
      <w:pPr>
        <w:jc w:val="center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Method</w:t>
      </w:r>
    </w:p>
    <w:p w14:paraId="00A91CC8" w14:textId="77777777" w:rsidR="002B04F7" w:rsidRPr="00CE4FE7" w:rsidRDefault="00660941" w:rsidP="002B04F7">
      <w:pPr>
        <w:jc w:val="right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14:paraId="72C1DE20" w14:textId="77777777" w:rsidR="002B04F7" w:rsidRPr="00CE4FE7" w:rsidRDefault="00660941" w:rsidP="002B04F7">
      <w:pPr>
        <w:jc w:val="right"/>
        <w:rPr>
          <w:rFonts w:ascii="Times" w:hAnsi="Times" w:hint="eastAsia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14:paraId="127357AE" w14:textId="77777777" w:rsidR="00FB27D5" w:rsidRPr="00CE4FE7" w:rsidRDefault="00FB27D5" w:rsidP="002B04F7">
      <w:pPr>
        <w:jc w:val="right"/>
        <w:rPr>
          <w:rFonts w:ascii="Times" w:hAnsi="Times" w:hint="eastAsia"/>
          <w:sz w:val="24"/>
          <w:szCs w:val="24"/>
        </w:rPr>
      </w:pPr>
    </w:p>
    <w:p w14:paraId="6DF77C5C" w14:textId="77777777" w:rsidR="005260BA" w:rsidRPr="00CE4FE7" w:rsidRDefault="00660941" w:rsidP="00F40841">
      <w:pPr>
        <w:pStyle w:val="ListParagraph"/>
        <w:numPr>
          <w:ilvl w:val="0"/>
          <w:numId w:val="1"/>
        </w:numPr>
        <w:ind w:leftChars="0"/>
        <w:rPr>
          <w:rFonts w:ascii="Times" w:hAnsi="Times" w:hint="eastAsia"/>
          <w:sz w:val="24"/>
          <w:szCs w:val="24"/>
        </w:rPr>
      </w:pPr>
      <w:commentRangeStart w:id="0"/>
      <w:r w:rsidRPr="00CE4FE7">
        <w:rPr>
          <w:rFonts w:ascii="Times" w:hAnsi="Times"/>
          <w:sz w:val="24"/>
          <w:szCs w:val="24"/>
        </w:rPr>
        <w:t>Materials</w:t>
      </w:r>
      <w:commentRangeEnd w:id="0"/>
      <w:r w:rsidR="005871DD">
        <w:rPr>
          <w:rStyle w:val="CommentReference"/>
        </w:rPr>
        <w:commentReference w:id="0"/>
      </w:r>
      <w:r w:rsidRPr="00CE4FE7">
        <w:rPr>
          <w:rFonts w:ascii="Times" w:hAnsi="Times"/>
          <w:sz w:val="24"/>
          <w:szCs w:val="24"/>
        </w:rPr>
        <w:t xml:space="preserve"> and </w:t>
      </w:r>
      <w:r w:rsidR="00531D1A" w:rsidRPr="00CE4FE7">
        <w:rPr>
          <w:rFonts w:ascii="Times" w:hAnsi="Times"/>
          <w:sz w:val="24"/>
          <w:szCs w:val="24"/>
        </w:rPr>
        <w:t>Methods</w:t>
      </w:r>
    </w:p>
    <w:p w14:paraId="4A6AC092" w14:textId="77777777" w:rsidR="005260BA" w:rsidRPr="00CE4FE7" w:rsidDel="005871DD" w:rsidRDefault="00660941" w:rsidP="005260BA">
      <w:pPr>
        <w:pStyle w:val="ListParagraph"/>
        <w:numPr>
          <w:ilvl w:val="1"/>
          <w:numId w:val="1"/>
        </w:numPr>
        <w:ind w:leftChars="0"/>
        <w:rPr>
          <w:del w:id="1" w:author="Derek Lactin" w:date="2018-06-24T19:28:00Z"/>
          <w:rFonts w:ascii="Times" w:hAnsi="Times" w:hint="eastAsia"/>
          <w:sz w:val="24"/>
          <w:szCs w:val="24"/>
        </w:rPr>
      </w:pPr>
      <w:del w:id="2" w:author="Derek Lactin" w:date="2018-06-24T19:28:00Z">
        <w:r w:rsidRPr="00CE4FE7" w:rsidDel="005871DD">
          <w:rPr>
            <w:rFonts w:ascii="Times" w:hAnsi="Times"/>
            <w:sz w:val="24"/>
            <w:szCs w:val="24"/>
          </w:rPr>
          <w:delText>Materials</w:delText>
        </w:r>
      </w:del>
    </w:p>
    <w:p w14:paraId="7C6A7149" w14:textId="77777777" w:rsidR="005260BA" w:rsidRPr="00CE4FE7" w:rsidDel="005871DD" w:rsidRDefault="00660941" w:rsidP="005260BA">
      <w:pPr>
        <w:pStyle w:val="ListParagraph"/>
        <w:numPr>
          <w:ilvl w:val="2"/>
          <w:numId w:val="1"/>
        </w:numPr>
        <w:ind w:leftChars="0"/>
        <w:rPr>
          <w:del w:id="3" w:author="Derek Lactin" w:date="2018-06-24T19:28:00Z"/>
          <w:rFonts w:ascii="Times" w:hAnsi="Times" w:hint="eastAsia"/>
          <w:sz w:val="24"/>
          <w:szCs w:val="24"/>
        </w:rPr>
      </w:pPr>
      <w:commentRangeStart w:id="4"/>
      <w:del w:id="5" w:author="Derek Lactin" w:date="2018-06-24T19:28:00Z">
        <w:r w:rsidRPr="00CE4FE7" w:rsidDel="005871DD">
          <w:rPr>
            <w:rFonts w:ascii="Times" w:hAnsi="Times"/>
            <w:sz w:val="24"/>
            <w:szCs w:val="24"/>
          </w:rPr>
          <w:delText xml:space="preserve">OC&amp;ML </w:delText>
        </w:r>
      </w:del>
    </w:p>
    <w:p w14:paraId="1A88EBF7" w14:textId="77777777" w:rsidR="00314360" w:rsidRPr="00CE4FE7" w:rsidDel="005871DD" w:rsidRDefault="00660941" w:rsidP="005260BA">
      <w:pPr>
        <w:pStyle w:val="ListParagraph"/>
        <w:numPr>
          <w:ilvl w:val="2"/>
          <w:numId w:val="1"/>
        </w:numPr>
        <w:ind w:leftChars="0"/>
        <w:rPr>
          <w:del w:id="6" w:author="Derek Lactin" w:date="2018-06-24T19:28:00Z"/>
          <w:rFonts w:ascii="Times" w:hAnsi="Times" w:hint="eastAsia"/>
          <w:sz w:val="24"/>
          <w:szCs w:val="24"/>
        </w:rPr>
      </w:pPr>
      <w:del w:id="7" w:author="Derek Lactin" w:date="2018-06-24T19:28:00Z">
        <w:r w:rsidRPr="00CE4FE7" w:rsidDel="005871DD">
          <w:rPr>
            <w:rFonts w:ascii="Times" w:hAnsi="Times"/>
            <w:sz w:val="24"/>
            <w:szCs w:val="24"/>
          </w:rPr>
          <w:delText>CF</w:delText>
        </w:r>
      </w:del>
    </w:p>
    <w:p w14:paraId="11D132AF" w14:textId="77777777" w:rsidR="003B4217" w:rsidRPr="00CE4FE7" w:rsidDel="005871DD" w:rsidRDefault="00660941" w:rsidP="003B4217">
      <w:pPr>
        <w:pStyle w:val="ListParagraph"/>
        <w:numPr>
          <w:ilvl w:val="2"/>
          <w:numId w:val="1"/>
        </w:numPr>
        <w:ind w:leftChars="0"/>
        <w:rPr>
          <w:del w:id="8" w:author="Derek Lactin" w:date="2018-06-24T19:28:00Z"/>
          <w:rFonts w:ascii="Times" w:hAnsi="Times" w:hint="eastAsia"/>
          <w:sz w:val="24"/>
          <w:szCs w:val="24"/>
        </w:rPr>
      </w:pPr>
      <w:del w:id="9" w:author="Derek Lactin" w:date="2018-06-24T19:28:00Z">
        <w:r w:rsidRPr="00CE4FE7" w:rsidDel="005871DD">
          <w:rPr>
            <w:rFonts w:ascii="Times" w:hAnsi="Times"/>
            <w:sz w:val="24"/>
            <w:szCs w:val="24"/>
          </w:rPr>
          <w:delText>DTI</w:delText>
        </w:r>
      </w:del>
    </w:p>
    <w:p w14:paraId="21920FC9" w14:textId="77777777" w:rsidR="001643E0" w:rsidRPr="00CE4FE7" w:rsidDel="005871DD" w:rsidRDefault="001643E0" w:rsidP="003B4217">
      <w:pPr>
        <w:pStyle w:val="ListParagraph"/>
        <w:numPr>
          <w:ilvl w:val="2"/>
          <w:numId w:val="1"/>
        </w:numPr>
        <w:ind w:leftChars="0"/>
        <w:rPr>
          <w:del w:id="10" w:author="Derek Lactin" w:date="2018-06-24T19:28:00Z"/>
          <w:rFonts w:ascii="Times" w:hAnsi="Times" w:hint="eastAsia"/>
          <w:sz w:val="24"/>
          <w:szCs w:val="24"/>
        </w:rPr>
      </w:pPr>
      <w:del w:id="11" w:author="Derek Lactin" w:date="2018-06-24T19:28:00Z">
        <w:r w:rsidRPr="00CE4FE7" w:rsidDel="005871DD">
          <w:rPr>
            <w:rFonts w:ascii="Times" w:hAnsi="Times"/>
            <w:sz w:val="24"/>
            <w:szCs w:val="24"/>
          </w:rPr>
          <w:delText>FDTD</w:delText>
        </w:r>
        <w:r w:rsidR="002337FC" w:rsidRPr="00CE4FE7" w:rsidDel="005871DD">
          <w:rPr>
            <w:rFonts w:ascii="Times" w:hAnsi="Times"/>
            <w:sz w:val="24"/>
            <w:szCs w:val="24"/>
          </w:rPr>
          <w:delText xml:space="preserve"> </w:delText>
        </w:r>
      </w:del>
      <w:commentRangeEnd w:id="4"/>
      <w:r w:rsidR="00EE0625">
        <w:rPr>
          <w:rStyle w:val="CommentReference"/>
        </w:rPr>
        <w:commentReference w:id="4"/>
      </w:r>
      <w:del w:id="12" w:author="Derek Lactin" w:date="2018-06-24T19:28:00Z">
        <w:r w:rsidR="002337FC" w:rsidRPr="00CE4FE7" w:rsidDel="005871DD">
          <w:rPr>
            <w:rFonts w:ascii="Times" w:hAnsi="Times"/>
            <w:sz w:val="24"/>
            <w:szCs w:val="24"/>
          </w:rPr>
          <w:delText>simulation</w:delText>
        </w:r>
      </w:del>
    </w:p>
    <w:p w14:paraId="7B744BF0" w14:textId="6C481C43" w:rsidR="001643E0" w:rsidRPr="00CE4FE7" w:rsidRDefault="005871DD" w:rsidP="00D5002B">
      <w:pPr>
        <w:ind w:left="1120" w:firstLineChars="50" w:firstLine="120"/>
        <w:rPr>
          <w:rFonts w:ascii="Times" w:hAnsi="Times" w:hint="eastAsia"/>
          <w:sz w:val="24"/>
          <w:szCs w:val="24"/>
        </w:rPr>
      </w:pPr>
      <w:ins w:id="13" w:author="Derek Lactin" w:date="2018-06-24T19:29:00Z">
        <w:r>
          <w:rPr>
            <w:rFonts w:ascii="Times" w:hAnsi="Times"/>
            <w:sz w:val="24"/>
            <w:szCs w:val="24"/>
          </w:rPr>
          <w:t xml:space="preserve">The </w:t>
        </w:r>
      </w:ins>
      <w:r w:rsidR="00660941" w:rsidRPr="00CE4FE7">
        <w:rPr>
          <w:rFonts w:ascii="Times" w:hAnsi="Times"/>
          <w:sz w:val="24"/>
          <w:szCs w:val="24"/>
        </w:rPr>
        <w:t>OC</w:t>
      </w:r>
      <w:del w:id="14" w:author="Derek Lactin" w:date="2018-06-24T19:29:00Z">
        <w:r w:rsidR="00660941" w:rsidRPr="00CE4FE7" w:rsidDel="005871DD">
          <w:rPr>
            <w:rFonts w:ascii="Times" w:hAnsi="Times"/>
            <w:sz w:val="24"/>
            <w:szCs w:val="24"/>
          </w:rPr>
          <w:delText>&amp;</w:delText>
        </w:r>
      </w:del>
      <w:ins w:id="15" w:author="Derek Lactin" w:date="2018-06-24T19:29:00Z">
        <w:r>
          <w:rPr>
            <w:rFonts w:ascii="Times" w:hAnsi="Times"/>
            <w:sz w:val="24"/>
            <w:szCs w:val="24"/>
          </w:rPr>
          <w:t xml:space="preserve"> and </w:t>
        </w:r>
      </w:ins>
      <w:r w:rsidR="00660941" w:rsidRPr="00CE4FE7">
        <w:rPr>
          <w:rFonts w:ascii="Times" w:hAnsi="Times"/>
          <w:sz w:val="24"/>
          <w:szCs w:val="24"/>
        </w:rPr>
        <w:t>ML</w:t>
      </w:r>
      <w:ins w:id="16" w:author="Derek Lactin" w:date="2018-06-24T19:43:00Z">
        <w:r w:rsidR="00EE0625">
          <w:rPr>
            <w:rFonts w:ascii="Times" w:hAnsi="Times"/>
            <w:sz w:val="24"/>
            <w:szCs w:val="24"/>
          </w:rPr>
          <w:t xml:space="preserve"> (OC&amp;ML)</w:t>
        </w:r>
      </w:ins>
      <w:r w:rsidR="00660941" w:rsidRPr="00CE4FE7">
        <w:rPr>
          <w:rFonts w:ascii="Times" w:hAnsi="Times"/>
          <w:sz w:val="24"/>
          <w:szCs w:val="24"/>
        </w:rPr>
        <w:t xml:space="preserve"> are composed of SiO</w:t>
      </w:r>
      <w:r w:rsidR="00660941" w:rsidRPr="00CE4FE7">
        <w:rPr>
          <w:rFonts w:ascii="Times" w:hAnsi="Times"/>
          <w:sz w:val="24"/>
          <w:szCs w:val="24"/>
          <w:vertAlign w:val="subscript"/>
        </w:rPr>
        <w:t>2</w:t>
      </w:r>
      <w:r w:rsidR="00660941" w:rsidRPr="00CE4FE7">
        <w:rPr>
          <w:rFonts w:ascii="Times" w:hAnsi="Times"/>
          <w:sz w:val="24"/>
          <w:szCs w:val="24"/>
        </w:rPr>
        <w:t>. The OC</w:t>
      </w:r>
      <w:ins w:id="17" w:author="Derek Lactin" w:date="2018-06-24T19:29:00Z">
        <w:r>
          <w:rPr>
            <w:rFonts w:ascii="Times" w:hAnsi="Times"/>
            <w:sz w:val="24"/>
            <w:szCs w:val="24"/>
          </w:rPr>
          <w:t xml:space="preserve"> and </w:t>
        </w:r>
      </w:ins>
      <w:del w:id="18" w:author="Derek Lactin" w:date="2018-06-24T19:29:00Z">
        <w:r w:rsidR="00660941" w:rsidRPr="00CE4FE7" w:rsidDel="005871DD">
          <w:rPr>
            <w:rFonts w:ascii="Times" w:hAnsi="Times"/>
            <w:sz w:val="24"/>
            <w:szCs w:val="24"/>
          </w:rPr>
          <w:delText>&amp;</w:delText>
        </w:r>
      </w:del>
      <w:r w:rsidR="00660941" w:rsidRPr="00CE4FE7">
        <w:rPr>
          <w:rFonts w:ascii="Times" w:hAnsi="Times"/>
          <w:sz w:val="24"/>
          <w:szCs w:val="24"/>
        </w:rPr>
        <w:t xml:space="preserve">ML focus light on </w:t>
      </w:r>
      <w:ins w:id="19" w:author="Derek Lactin" w:date="2018-06-24T19:29:00Z">
        <w:r>
          <w:rPr>
            <w:rFonts w:ascii="Times" w:hAnsi="Times"/>
            <w:sz w:val="24"/>
            <w:szCs w:val="24"/>
          </w:rPr>
          <w:t xml:space="preserve">the </w:t>
        </w:r>
      </w:ins>
      <w:r w:rsidR="00660941" w:rsidRPr="00CE4FE7">
        <w:rPr>
          <w:rFonts w:ascii="Times" w:hAnsi="Times"/>
          <w:sz w:val="24"/>
          <w:szCs w:val="24"/>
        </w:rPr>
        <w:t xml:space="preserve">CIS. </w:t>
      </w:r>
      <w:ins w:id="20" w:author="Derek Lactin" w:date="2018-06-24T19:29:00Z">
        <w:r>
          <w:rPr>
            <w:rFonts w:ascii="Times" w:hAnsi="Times"/>
            <w:sz w:val="24"/>
            <w:szCs w:val="24"/>
          </w:rPr>
          <w:t xml:space="preserve">The </w:t>
        </w:r>
      </w:ins>
      <w:r w:rsidR="00660941" w:rsidRPr="00CE4FE7">
        <w:rPr>
          <w:rFonts w:ascii="Times" w:hAnsi="Times"/>
          <w:sz w:val="24"/>
          <w:szCs w:val="24"/>
        </w:rPr>
        <w:t xml:space="preserve">CF is composed of </w:t>
      </w:r>
      <w:del w:id="21" w:author="Derek Lactin" w:date="2018-06-24T19:29:00Z">
        <w:r w:rsidR="00DD2888" w:rsidDel="005871DD">
          <w:rPr>
            <w:rFonts w:ascii="Times" w:hAnsi="Times"/>
            <w:sz w:val="24"/>
            <w:szCs w:val="24"/>
          </w:rPr>
          <w:delText xml:space="preserve">the </w:delText>
        </w:r>
      </w:del>
      <w:r w:rsidR="00660941" w:rsidRPr="00CE4FE7">
        <w:rPr>
          <w:rFonts w:ascii="Times" w:hAnsi="Times"/>
          <w:sz w:val="24"/>
          <w:szCs w:val="24"/>
        </w:rPr>
        <w:t xml:space="preserve">materials </w:t>
      </w:r>
      <w:del w:id="22" w:author="Derek Lactin" w:date="2018-06-24T19:29:00Z">
        <w:r w:rsidR="00660941" w:rsidRPr="00CE4FE7" w:rsidDel="005871DD">
          <w:rPr>
            <w:rFonts w:ascii="Times" w:hAnsi="Times"/>
            <w:sz w:val="24"/>
            <w:szCs w:val="24"/>
          </w:rPr>
          <w:delText xml:space="preserve">which </w:delText>
        </w:r>
      </w:del>
      <w:ins w:id="23" w:author="Derek Lactin" w:date="2018-06-24T19:29:00Z">
        <w:r>
          <w:rPr>
            <w:rFonts w:ascii="Times" w:hAnsi="Times"/>
            <w:sz w:val="24"/>
            <w:szCs w:val="24"/>
          </w:rPr>
          <w:t xml:space="preserve">that </w:t>
        </w:r>
      </w:ins>
      <w:r w:rsidR="00660941" w:rsidRPr="00CE4FE7">
        <w:rPr>
          <w:rFonts w:ascii="Times" w:hAnsi="Times"/>
          <w:sz w:val="24"/>
          <w:szCs w:val="24"/>
        </w:rPr>
        <w:t xml:space="preserve">have high transmittance </w:t>
      </w:r>
      <w:del w:id="24" w:author="Derek Lactin" w:date="2018-06-24T19:29:00Z">
        <w:r w:rsidR="00660941" w:rsidRPr="00CE4FE7" w:rsidDel="005871DD">
          <w:rPr>
            <w:rFonts w:ascii="Times" w:hAnsi="Times"/>
            <w:sz w:val="24"/>
            <w:szCs w:val="24"/>
          </w:rPr>
          <w:delText xml:space="preserve">at </w:delText>
        </w:r>
      </w:del>
      <w:ins w:id="25" w:author="Derek Lactin" w:date="2018-06-24T19:29:00Z">
        <w:r>
          <w:rPr>
            <w:rFonts w:ascii="Times" w:hAnsi="Times"/>
            <w:sz w:val="24"/>
            <w:szCs w:val="24"/>
          </w:rPr>
          <w:t xml:space="preserve">to </w:t>
        </w:r>
      </w:ins>
      <w:r w:rsidR="00660941" w:rsidRPr="00CE4FE7">
        <w:rPr>
          <w:rFonts w:ascii="Times" w:hAnsi="Times"/>
          <w:sz w:val="24"/>
          <w:szCs w:val="24"/>
        </w:rPr>
        <w:t>red, green, blue and white light</w:t>
      </w:r>
      <w:ins w:id="26" w:author="Derek Lactin" w:date="2018-06-24T19:30:00Z">
        <w:r>
          <w:rPr>
            <w:rFonts w:ascii="Times" w:hAnsi="Times"/>
            <w:sz w:val="24"/>
            <w:szCs w:val="24"/>
          </w:rPr>
          <w:t>;</w:t>
        </w:r>
      </w:ins>
      <w:r w:rsidR="00660941" w:rsidRPr="00CE4FE7">
        <w:rPr>
          <w:rFonts w:ascii="Times" w:hAnsi="Times"/>
          <w:sz w:val="24"/>
          <w:szCs w:val="24"/>
        </w:rPr>
        <w:t xml:space="preserve"> </w:t>
      </w:r>
      <w:commentRangeStart w:id="27"/>
      <w:r w:rsidR="00660941" w:rsidRPr="005871DD">
        <w:rPr>
          <w:rFonts w:ascii="Times" w:hAnsi="Times"/>
          <w:sz w:val="24"/>
          <w:szCs w:val="24"/>
          <w:highlight w:val="yellow"/>
          <w:rPrChange w:id="28" w:author="Derek Lactin" w:date="2018-06-24T19:30:00Z">
            <w:rPr>
              <w:rFonts w:ascii="Times" w:hAnsi="Times"/>
              <w:sz w:val="24"/>
              <w:szCs w:val="24"/>
            </w:rPr>
          </w:rPrChange>
        </w:rPr>
        <w:t xml:space="preserve">each </w:t>
      </w:r>
      <w:ins w:id="29" w:author="Derek Lactin" w:date="2018-06-24T19:30:00Z">
        <w:r w:rsidRPr="005871DD">
          <w:rPr>
            <w:rFonts w:ascii="Times" w:hAnsi="Times"/>
            <w:sz w:val="24"/>
            <w:szCs w:val="24"/>
            <w:highlight w:val="yellow"/>
            <w:rPrChange w:id="30" w:author="Derek Lactin" w:date="2018-06-24T19:30:00Z">
              <w:rPr>
                <w:rFonts w:ascii="Times" w:hAnsi="Times"/>
                <w:sz w:val="24"/>
                <w:szCs w:val="24"/>
              </w:rPr>
            </w:rPrChange>
          </w:rPr>
          <w:t xml:space="preserve">CF is </w:t>
        </w:r>
      </w:ins>
      <w:r w:rsidR="00660941" w:rsidRPr="005871DD">
        <w:rPr>
          <w:rFonts w:ascii="Times" w:hAnsi="Times"/>
          <w:sz w:val="24"/>
          <w:szCs w:val="24"/>
          <w:highlight w:val="yellow"/>
          <w:rPrChange w:id="31" w:author="Derek Lactin" w:date="2018-06-24T19:30:00Z">
            <w:rPr>
              <w:rFonts w:ascii="Times" w:hAnsi="Times"/>
              <w:sz w:val="24"/>
              <w:szCs w:val="24"/>
            </w:rPr>
          </w:rPrChange>
        </w:rPr>
        <w:t xml:space="preserve">matched </w:t>
      </w:r>
      <w:ins w:id="32" w:author="Derek Lactin" w:date="2018-06-24T19:30:00Z">
        <w:r w:rsidRPr="005871DD">
          <w:rPr>
            <w:rFonts w:ascii="Times" w:hAnsi="Times"/>
            <w:sz w:val="24"/>
            <w:szCs w:val="24"/>
            <w:highlight w:val="yellow"/>
            <w:rPrChange w:id="33" w:author="Derek Lactin" w:date="2018-06-24T19:30:00Z">
              <w:rPr>
                <w:rFonts w:ascii="Times" w:hAnsi="Times"/>
                <w:sz w:val="24"/>
                <w:szCs w:val="24"/>
              </w:rPr>
            </w:rPrChange>
          </w:rPr>
          <w:t>to a</w:t>
        </w:r>
        <w:r>
          <w:rPr>
            <w:rFonts w:ascii="Times" w:hAnsi="Times"/>
            <w:sz w:val="24"/>
            <w:szCs w:val="24"/>
          </w:rPr>
          <w:t xml:space="preserve"> </w:t>
        </w:r>
        <w:commentRangeEnd w:id="27"/>
        <w:r>
          <w:rPr>
            <w:rStyle w:val="CommentReference"/>
          </w:rPr>
          <w:commentReference w:id="27"/>
        </w:r>
      </w:ins>
      <w:r w:rsidR="00660941" w:rsidRPr="00CE4FE7">
        <w:rPr>
          <w:rFonts w:ascii="Times" w:hAnsi="Times"/>
          <w:sz w:val="24"/>
          <w:szCs w:val="24"/>
        </w:rPr>
        <w:t>CIS. The CF</w:t>
      </w:r>
      <w:ins w:id="34" w:author="Derek Lactin" w:date="2018-06-24T19:30:00Z">
        <w:r>
          <w:rPr>
            <w:rFonts w:ascii="Times" w:hAnsi="Times"/>
            <w:sz w:val="24"/>
            <w:szCs w:val="24"/>
          </w:rPr>
          <w:t>s</w:t>
        </w:r>
      </w:ins>
      <w:r w:rsidR="00660941" w:rsidRPr="00CE4FE7">
        <w:rPr>
          <w:rFonts w:ascii="Times" w:hAnsi="Times"/>
          <w:sz w:val="24"/>
          <w:szCs w:val="24"/>
        </w:rPr>
        <w:t xml:space="preserve"> </w:t>
      </w:r>
      <w:del w:id="35" w:author="Derek Lactin" w:date="2018-06-24T19:30:00Z">
        <w:r w:rsidR="00660941" w:rsidRPr="00CE4FE7" w:rsidDel="005871DD">
          <w:rPr>
            <w:rFonts w:ascii="Times" w:hAnsi="Times"/>
            <w:sz w:val="24"/>
            <w:szCs w:val="24"/>
          </w:rPr>
          <w:delText xml:space="preserve">serves to </w:delText>
        </w:r>
      </w:del>
      <w:r w:rsidR="00660941" w:rsidRPr="00CE4FE7">
        <w:rPr>
          <w:rFonts w:ascii="Times" w:hAnsi="Times"/>
          <w:sz w:val="24"/>
          <w:szCs w:val="24"/>
        </w:rPr>
        <w:t>filter</w:t>
      </w:r>
      <w:ins w:id="36" w:author="Derek Lactin" w:date="2018-06-24T19:30:00Z">
        <w:r>
          <w:rPr>
            <w:rFonts w:ascii="Times" w:hAnsi="Times"/>
            <w:sz w:val="24"/>
            <w:szCs w:val="24"/>
          </w:rPr>
          <w:t>s</w:t>
        </w:r>
      </w:ins>
      <w:r w:rsidR="00660941" w:rsidRPr="00CE4FE7">
        <w:rPr>
          <w:rFonts w:ascii="Times" w:hAnsi="Times"/>
          <w:sz w:val="24"/>
          <w:szCs w:val="24"/>
        </w:rPr>
        <w:t xml:space="preserve"> </w:t>
      </w:r>
      <w:del w:id="37" w:author="Derek Lactin" w:date="2018-06-24T19:30:00Z">
        <w:r w:rsidR="00660941" w:rsidRPr="00CE4FE7" w:rsidDel="005871DD">
          <w:rPr>
            <w:rFonts w:ascii="Times" w:hAnsi="Times"/>
            <w:sz w:val="24"/>
            <w:szCs w:val="24"/>
          </w:rPr>
          <w:delText xml:space="preserve">the </w:delText>
        </w:r>
      </w:del>
      <w:ins w:id="38" w:author="Derek Lactin" w:date="2018-06-24T19:30:00Z">
        <w:r>
          <w:rPr>
            <w:rFonts w:ascii="Times" w:hAnsi="Times"/>
            <w:sz w:val="24"/>
            <w:szCs w:val="24"/>
          </w:rPr>
          <w:t xml:space="preserve">out </w:t>
        </w:r>
      </w:ins>
      <w:r w:rsidR="00660941" w:rsidRPr="00CE4FE7">
        <w:rPr>
          <w:rFonts w:ascii="Times" w:hAnsi="Times"/>
          <w:sz w:val="24"/>
          <w:szCs w:val="24"/>
        </w:rPr>
        <w:t xml:space="preserve">light </w:t>
      </w:r>
      <w:del w:id="39" w:author="Derek Lactin" w:date="2018-06-24T19:30:00Z">
        <w:r w:rsidR="00660941" w:rsidRPr="00CE4FE7" w:rsidDel="005871DD">
          <w:rPr>
            <w:rFonts w:ascii="Times" w:hAnsi="Times"/>
            <w:sz w:val="24"/>
            <w:szCs w:val="24"/>
          </w:rPr>
          <w:delText xml:space="preserve">of </w:delText>
        </w:r>
      </w:del>
      <w:ins w:id="40" w:author="Derek Lactin" w:date="2018-06-24T19:30:00Z">
        <w:r>
          <w:rPr>
            <w:rFonts w:ascii="Times" w:hAnsi="Times"/>
            <w:sz w:val="24"/>
            <w:szCs w:val="24"/>
          </w:rPr>
          <w:t xml:space="preserve">that is not in </w:t>
        </w:r>
      </w:ins>
      <w:r w:rsidR="00660941" w:rsidRPr="00CE4FE7">
        <w:rPr>
          <w:rFonts w:ascii="Times" w:hAnsi="Times"/>
          <w:sz w:val="24"/>
          <w:szCs w:val="24"/>
        </w:rPr>
        <w:t xml:space="preserve">the desired wavelength range. </w:t>
      </w:r>
      <w:ins w:id="41" w:author="Derek Lactin" w:date="2018-06-24T19:31:00Z">
        <w:r w:rsidR="004C06F1">
          <w:rPr>
            <w:rFonts w:ascii="Times" w:hAnsi="Times"/>
            <w:sz w:val="24"/>
            <w:szCs w:val="24"/>
          </w:rPr>
          <w:t xml:space="preserve">The </w:t>
        </w:r>
      </w:ins>
      <w:r w:rsidR="00660941" w:rsidRPr="00CE4FE7">
        <w:rPr>
          <w:rFonts w:ascii="Times" w:hAnsi="Times"/>
          <w:sz w:val="24"/>
          <w:szCs w:val="24"/>
        </w:rPr>
        <w:t xml:space="preserve">DTI is composed </w:t>
      </w:r>
      <w:r w:rsidR="00DD2888">
        <w:rPr>
          <w:rFonts w:ascii="Times" w:hAnsi="Times"/>
          <w:sz w:val="24"/>
          <w:szCs w:val="24"/>
        </w:rPr>
        <w:t xml:space="preserve">of </w:t>
      </w:r>
      <w:r w:rsidR="00660941" w:rsidRPr="00CE4FE7">
        <w:rPr>
          <w:rFonts w:ascii="Times" w:hAnsi="Times"/>
          <w:sz w:val="24"/>
          <w:szCs w:val="24"/>
        </w:rPr>
        <w:t>SiO</w:t>
      </w:r>
      <w:r w:rsidR="00660941" w:rsidRPr="00CE4FE7">
        <w:rPr>
          <w:rFonts w:ascii="Times" w:hAnsi="Times"/>
          <w:sz w:val="24"/>
          <w:szCs w:val="24"/>
          <w:vertAlign w:val="subscript"/>
        </w:rPr>
        <w:t>2</w:t>
      </w:r>
      <w:r w:rsidR="00660941" w:rsidRPr="00CE4FE7">
        <w:rPr>
          <w:rFonts w:ascii="Times" w:hAnsi="Times"/>
          <w:sz w:val="24"/>
          <w:szCs w:val="24"/>
        </w:rPr>
        <w:t xml:space="preserve">. </w:t>
      </w:r>
      <w:r w:rsidR="002570EC">
        <w:rPr>
          <w:rFonts w:ascii="Times" w:hAnsi="Times"/>
          <w:sz w:val="24"/>
          <w:szCs w:val="24"/>
        </w:rPr>
        <w:t xml:space="preserve">The </w:t>
      </w:r>
      <w:r w:rsidR="00660941" w:rsidRPr="00CE4FE7">
        <w:rPr>
          <w:rFonts w:ascii="Times" w:hAnsi="Times"/>
          <w:sz w:val="24"/>
          <w:szCs w:val="24"/>
        </w:rPr>
        <w:t xml:space="preserve">DTI </w:t>
      </w:r>
      <w:del w:id="42" w:author="Derek Lactin" w:date="2018-06-24T19:31:00Z">
        <w:r w:rsidR="00660941" w:rsidRPr="00CE4FE7" w:rsidDel="004C06F1">
          <w:rPr>
            <w:rFonts w:ascii="Times" w:hAnsi="Times"/>
            <w:sz w:val="24"/>
            <w:szCs w:val="24"/>
          </w:rPr>
          <w:delText xml:space="preserve">prevent </w:delText>
        </w:r>
      </w:del>
      <w:ins w:id="43" w:author="Derek Lactin" w:date="2018-06-24T19:31:00Z">
        <w:r w:rsidR="004C06F1">
          <w:rPr>
            <w:rFonts w:ascii="Times" w:hAnsi="Times"/>
            <w:sz w:val="24"/>
            <w:szCs w:val="24"/>
          </w:rPr>
          <w:t>blocks</w:t>
        </w:r>
        <w:r w:rsidR="004C06F1" w:rsidRPr="00CE4FE7">
          <w:rPr>
            <w:rFonts w:ascii="Times" w:hAnsi="Times"/>
            <w:sz w:val="24"/>
            <w:szCs w:val="24"/>
          </w:rPr>
          <w:t xml:space="preserve"> </w:t>
        </w:r>
      </w:ins>
      <w:del w:id="44" w:author="Derek Lactin" w:date="2018-06-24T19:31:00Z">
        <w:r w:rsidR="00660941" w:rsidRPr="00CE4FE7" w:rsidDel="004C06F1">
          <w:rPr>
            <w:rFonts w:ascii="Times" w:hAnsi="Times"/>
            <w:sz w:val="24"/>
            <w:szCs w:val="24"/>
          </w:rPr>
          <w:delText xml:space="preserve">external </w:delText>
        </w:r>
      </w:del>
      <w:r w:rsidR="00660941" w:rsidRPr="00CE4FE7">
        <w:rPr>
          <w:rFonts w:ascii="Times" w:hAnsi="Times"/>
          <w:sz w:val="24"/>
          <w:szCs w:val="24"/>
        </w:rPr>
        <w:t>li</w:t>
      </w:r>
      <w:r w:rsidR="002570EC">
        <w:rPr>
          <w:rFonts w:ascii="Times" w:hAnsi="Times"/>
          <w:sz w:val="24"/>
          <w:szCs w:val="24"/>
        </w:rPr>
        <w:t>ght from neighbor</w:t>
      </w:r>
      <w:ins w:id="45" w:author="Derek Lactin" w:date="2018-06-24T19:31:00Z">
        <w:r w:rsidR="004C06F1">
          <w:rPr>
            <w:rFonts w:ascii="Times" w:hAnsi="Times"/>
            <w:sz w:val="24"/>
            <w:szCs w:val="24"/>
          </w:rPr>
          <w:t>ing</w:t>
        </w:r>
      </w:ins>
      <w:r w:rsidR="00660941" w:rsidRPr="00CE4FE7">
        <w:rPr>
          <w:rFonts w:ascii="Times" w:hAnsi="Times"/>
          <w:sz w:val="24"/>
          <w:szCs w:val="24"/>
        </w:rPr>
        <w:t xml:space="preserve"> CISs</w:t>
      </w:r>
      <w:ins w:id="46" w:author="Derek Lactin" w:date="2018-06-24T19:31:00Z">
        <w:r w:rsidR="004C06F1">
          <w:rPr>
            <w:rFonts w:ascii="Times" w:hAnsi="Times"/>
            <w:sz w:val="24"/>
            <w:szCs w:val="24"/>
          </w:rPr>
          <w:t>,</w:t>
        </w:r>
      </w:ins>
      <w:r w:rsidR="00660941" w:rsidRPr="00CE4FE7">
        <w:rPr>
          <w:rFonts w:ascii="Times" w:hAnsi="Times"/>
          <w:sz w:val="24"/>
          <w:szCs w:val="24"/>
        </w:rPr>
        <w:t xml:space="preserve"> </w:t>
      </w:r>
      <w:del w:id="47" w:author="Derek Lactin" w:date="2018-06-24T19:31:00Z">
        <w:r w:rsidR="00660941" w:rsidRPr="00CE4FE7" w:rsidDel="004C06F1">
          <w:rPr>
            <w:rFonts w:ascii="Times" w:hAnsi="Times"/>
            <w:sz w:val="24"/>
            <w:szCs w:val="24"/>
          </w:rPr>
          <w:delText xml:space="preserve">to the detector area </w:delText>
        </w:r>
      </w:del>
      <w:r w:rsidR="00660941" w:rsidRPr="00CE4FE7">
        <w:rPr>
          <w:rFonts w:ascii="Times" w:hAnsi="Times"/>
          <w:sz w:val="24"/>
          <w:szCs w:val="24"/>
        </w:rPr>
        <w:t xml:space="preserve">and </w:t>
      </w:r>
      <w:ins w:id="48" w:author="Derek Lactin" w:date="2018-06-24T19:31:00Z">
        <w:r w:rsidR="004C06F1">
          <w:rPr>
            <w:rFonts w:ascii="Times" w:hAnsi="Times"/>
            <w:sz w:val="24"/>
            <w:szCs w:val="24"/>
          </w:rPr>
          <w:t xml:space="preserve">prevents </w:t>
        </w:r>
      </w:ins>
      <w:r w:rsidR="00660941" w:rsidRPr="00CE4FE7">
        <w:rPr>
          <w:rFonts w:ascii="Times" w:hAnsi="Times"/>
          <w:sz w:val="24"/>
          <w:szCs w:val="24"/>
        </w:rPr>
        <w:t>leakage of internal light.</w:t>
      </w:r>
    </w:p>
    <w:p w14:paraId="37921FB0" w14:textId="606D766F" w:rsidR="001643E0" w:rsidRPr="00CE4FE7" w:rsidRDefault="007F1F11" w:rsidP="00D5002B">
      <w:pPr>
        <w:ind w:left="1120" w:firstLineChars="50" w:firstLine="120"/>
        <w:rPr>
          <w:rFonts w:ascii="Times" w:hAnsi="Times" w:hint="eastAsia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</w:t>
      </w:r>
      <w:r w:rsidR="001643E0" w:rsidRPr="00CE4FE7">
        <w:rPr>
          <w:rFonts w:ascii="Times" w:hAnsi="Times"/>
          <w:sz w:val="24"/>
          <w:szCs w:val="24"/>
        </w:rPr>
        <w:t xml:space="preserve">CIS </w:t>
      </w:r>
      <w:ins w:id="49" w:author="Derek Lactin" w:date="2018-06-24T19:31:00Z">
        <w:r w:rsidR="004C06F1">
          <w:rPr>
            <w:rFonts w:ascii="Times" w:hAnsi="Times"/>
            <w:sz w:val="24"/>
            <w:szCs w:val="24"/>
          </w:rPr>
          <w:t xml:space="preserve">was </w:t>
        </w:r>
      </w:ins>
      <w:r w:rsidR="001643E0" w:rsidRPr="00CE4FE7">
        <w:rPr>
          <w:rFonts w:ascii="Times" w:hAnsi="Times"/>
          <w:sz w:val="24"/>
          <w:szCs w:val="24"/>
        </w:rPr>
        <w:t>simulated by FDTD simulation</w:t>
      </w:r>
      <w:del w:id="50" w:author="Derek Lactin" w:date="2018-06-24T19:31:00Z">
        <w:r w:rsidR="001643E0" w:rsidRPr="00CE4FE7" w:rsidDel="004C06F1">
          <w:rPr>
            <w:rFonts w:ascii="Times" w:hAnsi="Times"/>
            <w:sz w:val="24"/>
            <w:szCs w:val="24"/>
          </w:rPr>
          <w:delText>s</w:delText>
        </w:r>
      </w:del>
      <w:r w:rsidR="001643E0" w:rsidRPr="00CE4FE7">
        <w:rPr>
          <w:rFonts w:ascii="Times" w:hAnsi="Times"/>
          <w:sz w:val="24"/>
          <w:szCs w:val="24"/>
        </w:rPr>
        <w:t xml:space="preserve"> </w:t>
      </w:r>
      <w:del w:id="51" w:author="Derek Lactin" w:date="2018-06-24T19:31:00Z">
        <w:r w:rsidR="001643E0" w:rsidRPr="00CE4FE7" w:rsidDel="004C06F1">
          <w:rPr>
            <w:rFonts w:ascii="Times" w:hAnsi="Times"/>
            <w:sz w:val="24"/>
            <w:szCs w:val="24"/>
          </w:rPr>
          <w:delText>which i</w:delText>
        </w:r>
        <w:r w:rsidR="00355B18" w:rsidRPr="00CE4FE7" w:rsidDel="004C06F1">
          <w:rPr>
            <w:rFonts w:ascii="Times" w:hAnsi="Times"/>
            <w:sz w:val="24"/>
            <w:szCs w:val="24"/>
          </w:rPr>
          <w:delText>s electromagnetic problem solving program</w:delText>
        </w:r>
        <w:r w:rsidR="001643E0" w:rsidRPr="00CE4FE7" w:rsidDel="004C06F1">
          <w:rPr>
            <w:rFonts w:ascii="Times" w:hAnsi="Times"/>
            <w:sz w:val="24"/>
            <w:szCs w:val="24"/>
          </w:rPr>
          <w:delText xml:space="preserve"> from </w:delText>
        </w:r>
      </w:del>
      <w:ins w:id="52" w:author="Derek Lactin" w:date="2018-06-24T19:31:00Z">
        <w:r w:rsidR="004C06F1">
          <w:rPr>
            <w:rFonts w:ascii="Times" w:hAnsi="Times"/>
            <w:sz w:val="24"/>
            <w:szCs w:val="24"/>
          </w:rPr>
          <w:t>(</w:t>
        </w:r>
      </w:ins>
      <w:proofErr w:type="spellStart"/>
      <w:r w:rsidR="001643E0" w:rsidRPr="00CE4FE7">
        <w:rPr>
          <w:rFonts w:ascii="Times" w:hAnsi="Times"/>
          <w:sz w:val="24"/>
          <w:szCs w:val="24"/>
        </w:rPr>
        <w:t>Lumerical</w:t>
      </w:r>
      <w:proofErr w:type="spellEnd"/>
      <w:r w:rsidR="001643E0" w:rsidRPr="00CE4FE7">
        <w:rPr>
          <w:rFonts w:ascii="Times" w:hAnsi="Times"/>
          <w:sz w:val="24"/>
          <w:szCs w:val="24"/>
        </w:rPr>
        <w:t xml:space="preserve"> Inc</w:t>
      </w:r>
      <w:ins w:id="53" w:author="Derek Lactin" w:date="2018-06-24T19:32:00Z">
        <w:r w:rsidR="004C06F1">
          <w:rPr>
            <w:rFonts w:ascii="Times" w:hAnsi="Times"/>
            <w:sz w:val="24"/>
            <w:szCs w:val="24"/>
          </w:rPr>
          <w:t>)</w:t>
        </w:r>
      </w:ins>
      <w:r w:rsidR="001643E0" w:rsidRPr="00CE4FE7">
        <w:rPr>
          <w:rFonts w:ascii="Times" w:hAnsi="Times"/>
          <w:sz w:val="24"/>
          <w:szCs w:val="24"/>
        </w:rPr>
        <w:t>.</w:t>
      </w:r>
      <w:r w:rsidR="005E5D8F" w:rsidRPr="00CE4FE7">
        <w:rPr>
          <w:rFonts w:ascii="Times" w:hAnsi="Times"/>
          <w:sz w:val="24"/>
          <w:szCs w:val="24"/>
        </w:rPr>
        <w:t xml:space="preserve"> </w:t>
      </w:r>
      <w:del w:id="54" w:author="Derek Lactin" w:date="2018-06-24T19:32:00Z">
        <w:r w:rsidR="005E5D8F" w:rsidRPr="00CE4FE7" w:rsidDel="004C06F1">
          <w:rPr>
            <w:rFonts w:ascii="Times" w:hAnsi="Times"/>
            <w:sz w:val="24"/>
            <w:szCs w:val="24"/>
          </w:rPr>
          <w:delText>In t</w:delText>
        </w:r>
      </w:del>
      <w:ins w:id="55" w:author="Derek Lactin" w:date="2018-06-24T19:32:00Z">
        <w:r w:rsidR="004C06F1">
          <w:rPr>
            <w:rFonts w:ascii="Times" w:hAnsi="Times"/>
            <w:sz w:val="24"/>
            <w:szCs w:val="24"/>
          </w:rPr>
          <w:t>T</w:t>
        </w:r>
      </w:ins>
      <w:r w:rsidR="005E5D8F" w:rsidRPr="00CE4FE7">
        <w:rPr>
          <w:rFonts w:ascii="Times" w:hAnsi="Times"/>
          <w:sz w:val="24"/>
          <w:szCs w:val="24"/>
        </w:rPr>
        <w:t xml:space="preserve">he program </w:t>
      </w:r>
      <w:ins w:id="56" w:author="Derek Lactin" w:date="2018-06-24T19:32:00Z">
        <w:r w:rsidR="004C06F1">
          <w:rPr>
            <w:rFonts w:ascii="Times" w:hAnsi="Times"/>
            <w:sz w:val="24"/>
            <w:szCs w:val="24"/>
          </w:rPr>
          <w:t xml:space="preserve">allows specification of </w:t>
        </w:r>
      </w:ins>
      <w:del w:id="57" w:author="Derek Lactin" w:date="2018-06-24T19:32:00Z">
        <w:r w:rsidR="005E5D8F" w:rsidRPr="00CE4FE7" w:rsidDel="004C06F1">
          <w:rPr>
            <w:rFonts w:ascii="Times" w:hAnsi="Times"/>
            <w:sz w:val="24"/>
            <w:szCs w:val="24"/>
          </w:rPr>
          <w:delText xml:space="preserve">we can set the </w:delText>
        </w:r>
      </w:del>
      <w:r w:rsidR="005E5D8F" w:rsidRPr="00CE4FE7">
        <w:rPr>
          <w:rFonts w:ascii="Times" w:hAnsi="Times"/>
          <w:sz w:val="24"/>
          <w:szCs w:val="24"/>
        </w:rPr>
        <w:t xml:space="preserve">material </w:t>
      </w:r>
      <w:del w:id="58" w:author="Derek Lactin" w:date="2018-06-24T19:32:00Z">
        <w:r w:rsidR="005E5D8F" w:rsidRPr="00CE4FE7" w:rsidDel="004C06F1">
          <w:rPr>
            <w:rFonts w:ascii="Times" w:hAnsi="Times"/>
            <w:sz w:val="24"/>
            <w:szCs w:val="24"/>
          </w:rPr>
          <w:delText>to own components</w:delText>
        </w:r>
      </w:del>
      <w:ins w:id="59" w:author="Derek Lactin" w:date="2018-06-24T19:32:00Z">
        <w:r w:rsidR="004C06F1">
          <w:rPr>
            <w:rFonts w:ascii="Times" w:hAnsi="Times"/>
            <w:sz w:val="24"/>
            <w:szCs w:val="24"/>
          </w:rPr>
          <w:t>properties</w:t>
        </w:r>
      </w:ins>
      <w:r w:rsidR="005E5D8F" w:rsidRPr="00CE4FE7">
        <w:rPr>
          <w:rFonts w:ascii="Times" w:hAnsi="Times"/>
          <w:sz w:val="24"/>
          <w:szCs w:val="24"/>
        </w:rPr>
        <w:t xml:space="preserve">. </w:t>
      </w:r>
      <w:r w:rsidR="00A279E3">
        <w:rPr>
          <w:rFonts w:ascii="Times" w:hAnsi="Times"/>
          <w:sz w:val="24"/>
          <w:szCs w:val="24"/>
        </w:rPr>
        <w:t xml:space="preserve">We </w:t>
      </w:r>
      <w:del w:id="60" w:author="Derek Lactin" w:date="2018-06-24T19:35:00Z">
        <w:r w:rsidR="00A279E3" w:rsidDel="007C5369">
          <w:rPr>
            <w:rFonts w:ascii="Times" w:hAnsi="Times"/>
            <w:sz w:val="24"/>
            <w:szCs w:val="24"/>
          </w:rPr>
          <w:delText>go</w:delText>
        </w:r>
        <w:r w:rsidR="00E859ED" w:rsidDel="007C5369">
          <w:rPr>
            <w:rFonts w:ascii="Times" w:hAnsi="Times"/>
            <w:sz w:val="24"/>
            <w:szCs w:val="24"/>
          </w:rPr>
          <w:delText xml:space="preserve">t </w:delText>
        </w:r>
      </w:del>
      <w:ins w:id="61" w:author="Derek Lactin" w:date="2018-06-24T19:35:00Z">
        <w:r w:rsidR="007C5369">
          <w:rPr>
            <w:rFonts w:ascii="Times" w:hAnsi="Times"/>
            <w:sz w:val="24"/>
            <w:szCs w:val="24"/>
          </w:rPr>
          <w:t xml:space="preserve">obtained </w:t>
        </w:r>
      </w:ins>
      <w:r w:rsidR="00E859ED">
        <w:rPr>
          <w:rFonts w:ascii="Times" w:hAnsi="Times"/>
          <w:sz w:val="24"/>
          <w:szCs w:val="24"/>
        </w:rPr>
        <w:t xml:space="preserve">the raw data </w:t>
      </w:r>
      <w:commentRangeStart w:id="62"/>
      <w:r w:rsidR="00E859ED">
        <w:rPr>
          <w:rFonts w:ascii="Times" w:hAnsi="Times"/>
          <w:sz w:val="24"/>
          <w:szCs w:val="24"/>
        </w:rPr>
        <w:t>by</w:t>
      </w:r>
      <w:r w:rsidR="00A279E3">
        <w:rPr>
          <w:rFonts w:ascii="Times" w:hAnsi="Times"/>
          <w:sz w:val="24"/>
          <w:szCs w:val="24"/>
        </w:rPr>
        <w:t xml:space="preserve"> the </w:t>
      </w:r>
      <w:r w:rsidR="00414A79">
        <w:rPr>
          <w:rFonts w:ascii="Times" w:hAnsi="Times"/>
          <w:sz w:val="24"/>
          <w:szCs w:val="24"/>
        </w:rPr>
        <w:t xml:space="preserve">four </w:t>
      </w:r>
      <w:r w:rsidR="00A279E3">
        <w:rPr>
          <w:rFonts w:ascii="Times" w:hAnsi="Times"/>
          <w:sz w:val="24"/>
          <w:szCs w:val="24"/>
        </w:rPr>
        <w:t>monitor</w:t>
      </w:r>
      <w:r w:rsidR="00414A79">
        <w:rPr>
          <w:rFonts w:ascii="Times" w:hAnsi="Times"/>
          <w:sz w:val="24"/>
          <w:szCs w:val="24"/>
        </w:rPr>
        <w:t>s (top, left, right and bottom)</w:t>
      </w:r>
      <w:r w:rsidR="00A279E3">
        <w:rPr>
          <w:rFonts w:ascii="Times" w:hAnsi="Times"/>
          <w:sz w:val="24"/>
          <w:szCs w:val="24"/>
        </w:rPr>
        <w:t xml:space="preserve"> which can get transmittance</w:t>
      </w:r>
      <w:commentRangeEnd w:id="62"/>
      <w:r w:rsidR="007C5369">
        <w:rPr>
          <w:rStyle w:val="CommentReference"/>
        </w:rPr>
        <w:commentReference w:id="62"/>
      </w:r>
      <w:r w:rsidR="00A279E3">
        <w:rPr>
          <w:rFonts w:ascii="Times" w:hAnsi="Times"/>
          <w:sz w:val="24"/>
          <w:szCs w:val="24"/>
        </w:rPr>
        <w:t xml:space="preserve">. </w:t>
      </w:r>
      <w:del w:id="63" w:author="Derek Lactin" w:date="2018-06-24T19:35:00Z">
        <w:r w:rsidR="005217D9" w:rsidDel="007C5369">
          <w:rPr>
            <w:rFonts w:ascii="Times" w:hAnsi="Times"/>
            <w:sz w:val="24"/>
            <w:szCs w:val="24"/>
          </w:rPr>
          <w:delText xml:space="preserve">Also, we </w:delText>
        </w:r>
      </w:del>
      <w:ins w:id="64" w:author="Derek Lactin" w:date="2018-06-24T19:35:00Z">
        <w:r w:rsidR="007C5369">
          <w:rPr>
            <w:rFonts w:ascii="Times" w:hAnsi="Times"/>
            <w:sz w:val="24"/>
            <w:szCs w:val="24"/>
          </w:rPr>
          <w:t>W</w:t>
        </w:r>
        <w:r w:rsidR="007C5369">
          <w:rPr>
            <w:rFonts w:ascii="Times" w:hAnsi="Times"/>
            <w:sz w:val="24"/>
            <w:szCs w:val="24"/>
          </w:rPr>
          <w:t xml:space="preserve">e </w:t>
        </w:r>
      </w:ins>
      <w:r w:rsidR="005217D9">
        <w:rPr>
          <w:rFonts w:ascii="Times" w:hAnsi="Times"/>
          <w:sz w:val="24"/>
          <w:szCs w:val="24"/>
        </w:rPr>
        <w:t>use</w:t>
      </w:r>
      <w:ins w:id="65" w:author="Derek Lactin" w:date="2018-06-24T19:35:00Z">
        <w:r w:rsidR="007C5369">
          <w:rPr>
            <w:rFonts w:ascii="Times" w:hAnsi="Times"/>
            <w:sz w:val="24"/>
            <w:szCs w:val="24"/>
          </w:rPr>
          <w:t>d a</w:t>
        </w:r>
      </w:ins>
      <w:r w:rsidR="005217D9">
        <w:rPr>
          <w:rFonts w:ascii="Times" w:hAnsi="Times"/>
          <w:sz w:val="24"/>
          <w:szCs w:val="24"/>
        </w:rPr>
        <w:t xml:space="preserve"> 4</w:t>
      </w:r>
      <w:r w:rsidR="005217D9">
        <w:rPr>
          <w:rFonts w:ascii="Malgun Gothic" w:eastAsia="Malgun Gothic" w:hAnsi="Malgun Gothic" w:hint="eastAsia"/>
          <w:sz w:val="24"/>
          <w:szCs w:val="24"/>
        </w:rPr>
        <w:t>ⅹ</w:t>
      </w:r>
      <w:r w:rsidR="00946BDC" w:rsidRPr="00CE4FE7">
        <w:rPr>
          <w:rFonts w:ascii="Times" w:hAnsi="Times"/>
          <w:sz w:val="24"/>
          <w:szCs w:val="24"/>
        </w:rPr>
        <w:t>16 CPU cluster to run the program</w:t>
      </w:r>
      <w:r w:rsidR="00AE4480">
        <w:rPr>
          <w:rFonts w:ascii="Times" w:hAnsi="Times"/>
          <w:sz w:val="24"/>
          <w:szCs w:val="24"/>
        </w:rPr>
        <w:t xml:space="preserve"> and can simulate the CIS in 2-dimensional space because of symmetry</w:t>
      </w:r>
      <w:r w:rsidR="00946BDC" w:rsidRPr="00CE4FE7">
        <w:rPr>
          <w:rFonts w:ascii="Times" w:hAnsi="Times"/>
          <w:sz w:val="24"/>
          <w:szCs w:val="24"/>
        </w:rPr>
        <w:t xml:space="preserve">. </w:t>
      </w:r>
      <w:del w:id="66" w:author="Derek Lactin" w:date="2018-06-24T19:36:00Z">
        <w:r w:rsidR="00946BDC" w:rsidRPr="00CE4FE7" w:rsidDel="007C5369">
          <w:rPr>
            <w:rFonts w:ascii="Times" w:hAnsi="Times"/>
            <w:sz w:val="24"/>
            <w:szCs w:val="24"/>
          </w:rPr>
          <w:delText xml:space="preserve">Therefore, we can get the result </w:delText>
        </w:r>
        <w:r w:rsidR="00104CF6" w:rsidRPr="00CE4FE7" w:rsidDel="007C5369">
          <w:rPr>
            <w:rFonts w:ascii="Times" w:hAnsi="Times"/>
            <w:sz w:val="24"/>
            <w:szCs w:val="24"/>
          </w:rPr>
          <w:delText>faster</w:delText>
        </w:r>
        <w:r w:rsidR="00946BDC" w:rsidRPr="00CE4FE7" w:rsidDel="007C5369">
          <w:rPr>
            <w:rFonts w:ascii="Times" w:hAnsi="Times"/>
            <w:sz w:val="24"/>
            <w:szCs w:val="24"/>
          </w:rPr>
          <w:delText>.</w:delText>
        </w:r>
      </w:del>
    </w:p>
    <w:p w14:paraId="7BD6732F" w14:textId="77777777" w:rsidR="00515190" w:rsidRPr="00CE4FE7" w:rsidRDefault="00515190" w:rsidP="00D5002B">
      <w:pPr>
        <w:ind w:left="1120" w:firstLineChars="50" w:firstLine="120"/>
        <w:rPr>
          <w:rFonts w:ascii="Times" w:hAnsi="Times" w:hint="eastAsia"/>
          <w:sz w:val="24"/>
          <w:szCs w:val="24"/>
        </w:rPr>
      </w:pPr>
    </w:p>
    <w:p w14:paraId="6D0DC084" w14:textId="6E534B7A" w:rsidR="009749F6" w:rsidRPr="00CE4FE7" w:rsidDel="007C5369" w:rsidRDefault="00660941" w:rsidP="009749F6">
      <w:pPr>
        <w:pStyle w:val="ListParagraph"/>
        <w:numPr>
          <w:ilvl w:val="1"/>
          <w:numId w:val="1"/>
        </w:numPr>
        <w:ind w:leftChars="0"/>
        <w:rPr>
          <w:del w:id="67" w:author="Derek Lactin" w:date="2018-06-24T19:36:00Z"/>
          <w:rFonts w:ascii="Times" w:hAnsi="Times" w:hint="eastAsia"/>
          <w:sz w:val="24"/>
          <w:szCs w:val="24"/>
        </w:rPr>
      </w:pPr>
      <w:del w:id="68" w:author="Derek Lactin" w:date="2018-06-24T19:36:00Z">
        <w:r w:rsidRPr="00CE4FE7" w:rsidDel="007C5369">
          <w:rPr>
            <w:rFonts w:ascii="Times" w:hAnsi="Times"/>
            <w:sz w:val="24"/>
            <w:szCs w:val="24"/>
          </w:rPr>
          <w:delText>Methods</w:delText>
        </w:r>
      </w:del>
    </w:p>
    <w:p w14:paraId="439F7E44" w14:textId="53091181" w:rsidR="009749F6" w:rsidRPr="00CE4FE7" w:rsidDel="007C5369" w:rsidRDefault="00660941" w:rsidP="009749F6">
      <w:pPr>
        <w:pStyle w:val="ListParagraph"/>
        <w:numPr>
          <w:ilvl w:val="2"/>
          <w:numId w:val="1"/>
        </w:numPr>
        <w:ind w:leftChars="0"/>
        <w:rPr>
          <w:del w:id="69" w:author="Derek Lactin" w:date="2018-06-24T19:36:00Z"/>
          <w:rFonts w:ascii="Times" w:hAnsi="Times" w:hint="eastAsia"/>
          <w:sz w:val="24"/>
          <w:szCs w:val="24"/>
        </w:rPr>
      </w:pPr>
      <w:del w:id="70" w:author="Derek Lactin" w:date="2018-06-24T19:36:00Z">
        <w:r w:rsidRPr="00CE4FE7" w:rsidDel="007C5369">
          <w:rPr>
            <w:rFonts w:ascii="Times" w:hAnsi="Times"/>
            <w:sz w:val="24"/>
            <w:szCs w:val="24"/>
          </w:rPr>
          <w:delText>Simulations of CIS</w:delText>
        </w:r>
      </w:del>
    </w:p>
    <w:p w14:paraId="58BBC959" w14:textId="4EF8FE54" w:rsidR="00314360" w:rsidRPr="00CE4FE7" w:rsidDel="007C5369" w:rsidRDefault="00660941" w:rsidP="00314360">
      <w:pPr>
        <w:pStyle w:val="ListParagraph"/>
        <w:numPr>
          <w:ilvl w:val="3"/>
          <w:numId w:val="1"/>
        </w:numPr>
        <w:ind w:leftChars="0"/>
        <w:rPr>
          <w:del w:id="71" w:author="Derek Lactin" w:date="2018-06-24T19:36:00Z"/>
          <w:rFonts w:ascii="Times" w:hAnsi="Times" w:hint="eastAsia"/>
          <w:sz w:val="24"/>
          <w:szCs w:val="24"/>
        </w:rPr>
      </w:pPr>
      <w:del w:id="72" w:author="Derek Lactin" w:date="2018-06-24T19:36:00Z">
        <w:r w:rsidRPr="00CE4FE7" w:rsidDel="007C5369">
          <w:rPr>
            <w:rFonts w:ascii="Times" w:hAnsi="Times"/>
            <w:sz w:val="24"/>
            <w:szCs w:val="24"/>
          </w:rPr>
          <w:delText>Basic structure</w:delText>
        </w:r>
      </w:del>
    </w:p>
    <w:p w14:paraId="37284296" w14:textId="0409D57A" w:rsidR="00314360" w:rsidRPr="00CE4FE7" w:rsidDel="007C5369" w:rsidRDefault="00660941" w:rsidP="00314360">
      <w:pPr>
        <w:pStyle w:val="ListParagraph"/>
        <w:numPr>
          <w:ilvl w:val="3"/>
          <w:numId w:val="1"/>
        </w:numPr>
        <w:ind w:leftChars="0"/>
        <w:rPr>
          <w:del w:id="73" w:author="Derek Lactin" w:date="2018-06-24T19:36:00Z"/>
          <w:rFonts w:ascii="Times" w:hAnsi="Times" w:hint="eastAsia"/>
          <w:sz w:val="24"/>
          <w:szCs w:val="24"/>
        </w:rPr>
      </w:pPr>
      <w:del w:id="74" w:author="Derek Lactin" w:date="2018-06-24T19:36:00Z">
        <w:r w:rsidRPr="00CE4FE7" w:rsidDel="007C5369">
          <w:rPr>
            <w:rFonts w:ascii="Times" w:hAnsi="Times"/>
            <w:sz w:val="24"/>
            <w:szCs w:val="24"/>
          </w:rPr>
          <w:delText>Shift OC&amp;ML and CF</w:delText>
        </w:r>
      </w:del>
    </w:p>
    <w:p w14:paraId="1E8F3382" w14:textId="69BE77B9" w:rsidR="00D5002B" w:rsidRPr="00CE4FE7" w:rsidDel="007C5369" w:rsidRDefault="00660941" w:rsidP="00D5002B">
      <w:pPr>
        <w:pStyle w:val="ListParagraph"/>
        <w:numPr>
          <w:ilvl w:val="3"/>
          <w:numId w:val="1"/>
        </w:numPr>
        <w:ind w:leftChars="0"/>
        <w:rPr>
          <w:del w:id="75" w:author="Derek Lactin" w:date="2018-06-24T19:36:00Z"/>
          <w:rFonts w:ascii="Times" w:hAnsi="Times" w:hint="eastAsia"/>
          <w:sz w:val="24"/>
          <w:szCs w:val="24"/>
        </w:rPr>
      </w:pPr>
      <w:del w:id="76" w:author="Derek Lactin" w:date="2018-06-24T19:36:00Z">
        <w:r w:rsidRPr="00CE4FE7" w:rsidDel="007C5369">
          <w:rPr>
            <w:rFonts w:ascii="Times" w:hAnsi="Times"/>
            <w:sz w:val="24"/>
            <w:szCs w:val="24"/>
          </w:rPr>
          <w:delText>Tilt DTI</w:delText>
        </w:r>
      </w:del>
    </w:p>
    <w:p w14:paraId="76B7D2D9" w14:textId="28BD93EE" w:rsidR="003B4217" w:rsidRPr="00CE4FE7" w:rsidDel="00635F0D" w:rsidRDefault="007C5369" w:rsidP="00D5002B">
      <w:pPr>
        <w:ind w:left="1480" w:firstLineChars="50" w:firstLine="120"/>
        <w:rPr>
          <w:del w:id="77" w:author="Derek Lactin" w:date="2018-06-24T20:10:00Z"/>
          <w:rFonts w:ascii="Times" w:hAnsi="Times" w:hint="eastAsia"/>
          <w:sz w:val="24"/>
          <w:szCs w:val="24"/>
        </w:rPr>
      </w:pPr>
      <w:ins w:id="78" w:author="Derek Lactin" w:date="2018-06-24T19:36:00Z">
        <w:r>
          <w:rPr>
            <w:rFonts w:ascii="Times" w:hAnsi="Times"/>
            <w:sz w:val="24"/>
            <w:szCs w:val="24"/>
          </w:rPr>
          <w:t xml:space="preserve">We conducted two simulations. </w:t>
        </w:r>
      </w:ins>
      <w:r w:rsidR="00660941" w:rsidRPr="00CE4FE7">
        <w:rPr>
          <w:rFonts w:ascii="Times" w:hAnsi="Times"/>
          <w:sz w:val="24"/>
          <w:szCs w:val="24"/>
        </w:rPr>
        <w:t xml:space="preserve">First, </w:t>
      </w:r>
      <w:ins w:id="79" w:author="Derek Lactin" w:date="2018-06-24T19:36:00Z">
        <w:r>
          <w:rPr>
            <w:rFonts w:ascii="Times" w:hAnsi="Times"/>
            <w:sz w:val="24"/>
            <w:szCs w:val="24"/>
          </w:rPr>
          <w:t xml:space="preserve">we </w:t>
        </w:r>
      </w:ins>
      <w:r w:rsidR="00660941" w:rsidRPr="00CE4FE7">
        <w:rPr>
          <w:rFonts w:ascii="Times" w:hAnsi="Times"/>
          <w:sz w:val="24"/>
          <w:szCs w:val="24"/>
        </w:rPr>
        <w:t>simulate</w:t>
      </w:r>
      <w:ins w:id="80" w:author="Derek Lactin" w:date="2018-06-24T19:36:00Z">
        <w:r>
          <w:rPr>
            <w:rFonts w:ascii="Times" w:hAnsi="Times"/>
            <w:sz w:val="24"/>
            <w:szCs w:val="24"/>
          </w:rPr>
          <w:t>d</w:t>
        </w:r>
      </w:ins>
      <w:r w:rsidR="00660941" w:rsidRPr="00CE4FE7">
        <w:rPr>
          <w:rFonts w:ascii="Times" w:hAnsi="Times"/>
          <w:sz w:val="24"/>
          <w:szCs w:val="24"/>
        </w:rPr>
        <w:t xml:space="preserve"> </w:t>
      </w:r>
      <w:r w:rsidR="00AB2710" w:rsidRPr="00CE4FE7">
        <w:rPr>
          <w:rFonts w:ascii="Times" w:hAnsi="Times"/>
          <w:sz w:val="24"/>
          <w:szCs w:val="24"/>
        </w:rPr>
        <w:t>the b</w:t>
      </w:r>
      <w:r w:rsidR="00A90E60" w:rsidRPr="00CE4FE7">
        <w:rPr>
          <w:rFonts w:ascii="Times" w:hAnsi="Times"/>
          <w:sz w:val="24"/>
          <w:szCs w:val="24"/>
        </w:rPr>
        <w:t xml:space="preserve">asic </w:t>
      </w:r>
      <w:r w:rsidR="00660941" w:rsidRPr="00CE4FE7">
        <w:rPr>
          <w:rFonts w:ascii="Times" w:hAnsi="Times"/>
          <w:sz w:val="24"/>
          <w:szCs w:val="24"/>
        </w:rPr>
        <w:t xml:space="preserve">structure of </w:t>
      </w:r>
      <w:r w:rsidR="00513978">
        <w:rPr>
          <w:rFonts w:ascii="Times" w:hAnsi="Times"/>
          <w:sz w:val="24"/>
          <w:szCs w:val="24"/>
        </w:rPr>
        <w:t xml:space="preserve">a </w:t>
      </w:r>
      <w:r w:rsidR="00660941" w:rsidRPr="00CE4FE7">
        <w:rPr>
          <w:rFonts w:ascii="Times" w:hAnsi="Times"/>
          <w:sz w:val="24"/>
          <w:szCs w:val="24"/>
        </w:rPr>
        <w:t xml:space="preserve">CIS </w:t>
      </w:r>
      <w:ins w:id="81" w:author="Derek Lactin" w:date="2018-06-24T19:37:00Z">
        <w:r>
          <w:rPr>
            <w:rFonts w:ascii="Times" w:hAnsi="Times"/>
            <w:sz w:val="24"/>
            <w:szCs w:val="24"/>
          </w:rPr>
          <w:t xml:space="preserve">on </w:t>
        </w:r>
      </w:ins>
      <w:r w:rsidR="00660941" w:rsidRPr="00CE4FE7">
        <w:rPr>
          <w:rFonts w:ascii="Times" w:hAnsi="Times"/>
          <w:sz w:val="24"/>
          <w:szCs w:val="24"/>
        </w:rPr>
        <w:t xml:space="preserve">which </w:t>
      </w:r>
      <w:del w:id="82" w:author="Derek Lactin" w:date="2018-06-24T19:37:00Z">
        <w:r w:rsidR="00660941" w:rsidRPr="00CE4FE7" w:rsidDel="007C5369">
          <w:rPr>
            <w:rFonts w:ascii="Times" w:hAnsi="Times"/>
            <w:sz w:val="24"/>
            <w:szCs w:val="24"/>
          </w:rPr>
          <w:delText xml:space="preserve">has </w:delText>
        </w:r>
        <w:r w:rsidR="00AB2710" w:rsidRPr="00CE4FE7" w:rsidDel="007C5369">
          <w:rPr>
            <w:rFonts w:ascii="Times" w:hAnsi="Times"/>
            <w:sz w:val="24"/>
            <w:szCs w:val="24"/>
          </w:rPr>
          <w:delText xml:space="preserve">the </w:delText>
        </w:r>
      </w:del>
      <w:ins w:id="83" w:author="Derek Lactin" w:date="2018-06-24T19:37:00Z">
        <w:r>
          <w:rPr>
            <w:rFonts w:ascii="Times" w:hAnsi="Times"/>
            <w:sz w:val="24"/>
            <w:szCs w:val="24"/>
          </w:rPr>
          <w:t xml:space="preserve">light is shone in the </w:t>
        </w:r>
      </w:ins>
      <w:r w:rsidR="00AB2710" w:rsidRPr="00CE4FE7">
        <w:rPr>
          <w:rFonts w:ascii="Times" w:hAnsi="Times"/>
          <w:sz w:val="24"/>
          <w:szCs w:val="24"/>
        </w:rPr>
        <w:t xml:space="preserve">normal </w:t>
      </w:r>
      <w:ins w:id="84" w:author="Derek Lactin" w:date="2018-06-24T19:37:00Z">
        <w:r>
          <w:rPr>
            <w:rFonts w:ascii="Times" w:hAnsi="Times"/>
            <w:sz w:val="24"/>
            <w:szCs w:val="24"/>
          </w:rPr>
          <w:t>direction.</w:t>
        </w:r>
      </w:ins>
      <w:del w:id="85" w:author="Derek Lactin" w:date="2018-06-24T19:37:00Z">
        <w:r w:rsidR="00AB2710" w:rsidRPr="00CE4FE7" w:rsidDel="007C5369">
          <w:rPr>
            <w:rFonts w:ascii="Times" w:hAnsi="Times"/>
            <w:sz w:val="24"/>
            <w:szCs w:val="24"/>
          </w:rPr>
          <w:delText>incidence of light.</w:delText>
        </w:r>
      </w:del>
      <w:r w:rsidR="00D5002B" w:rsidRPr="00CE4FE7">
        <w:rPr>
          <w:rFonts w:ascii="Times" w:hAnsi="Times"/>
          <w:sz w:val="24"/>
          <w:szCs w:val="24"/>
        </w:rPr>
        <w:t xml:space="preserve"> Second, </w:t>
      </w:r>
      <w:ins w:id="86" w:author="Derek Lactin" w:date="2018-06-24T19:37:00Z">
        <w:r>
          <w:rPr>
            <w:rFonts w:ascii="Times" w:hAnsi="Times"/>
            <w:sz w:val="24"/>
            <w:szCs w:val="24"/>
          </w:rPr>
          <w:t xml:space="preserve">we </w:t>
        </w:r>
      </w:ins>
      <w:r w:rsidR="002B265A" w:rsidRPr="00CE4FE7">
        <w:rPr>
          <w:rFonts w:ascii="Times" w:hAnsi="Times"/>
          <w:sz w:val="24"/>
          <w:szCs w:val="24"/>
        </w:rPr>
        <w:t>simulate</w:t>
      </w:r>
      <w:ins w:id="87" w:author="Derek Lactin" w:date="2018-06-24T20:10:00Z">
        <w:r w:rsidR="00635F0D">
          <w:rPr>
            <w:rFonts w:ascii="Times" w:hAnsi="Times"/>
            <w:sz w:val="24"/>
            <w:szCs w:val="24"/>
          </w:rPr>
          <w:t>d</w:t>
        </w:r>
      </w:ins>
      <w:r w:rsidR="002B265A" w:rsidRPr="00CE4FE7">
        <w:rPr>
          <w:rFonts w:ascii="Times" w:hAnsi="Times"/>
          <w:sz w:val="24"/>
          <w:szCs w:val="24"/>
        </w:rPr>
        <w:t xml:space="preserve"> the </w:t>
      </w:r>
      <w:r w:rsidR="00A73031" w:rsidRPr="00CE4FE7">
        <w:rPr>
          <w:rFonts w:ascii="Times" w:hAnsi="Times"/>
          <w:sz w:val="24"/>
          <w:szCs w:val="24"/>
        </w:rPr>
        <w:t>CIS</w:t>
      </w:r>
      <w:ins w:id="88" w:author="Derek Lactin" w:date="2018-06-24T19:42:00Z">
        <w:r w:rsidR="00EE0625">
          <w:rPr>
            <w:rFonts w:ascii="Times" w:hAnsi="Times"/>
            <w:sz w:val="24"/>
            <w:szCs w:val="24"/>
          </w:rPr>
          <w:t xml:space="preserve"> in </w:t>
        </w:r>
      </w:ins>
      <w:del w:id="89" w:author="Derek Lactin" w:date="2018-06-24T19:42:00Z">
        <w:r w:rsidR="00A73031" w:rsidRPr="00CE4FE7" w:rsidDel="00EE0625">
          <w:rPr>
            <w:rFonts w:ascii="Times" w:hAnsi="Times"/>
            <w:sz w:val="24"/>
            <w:szCs w:val="24"/>
          </w:rPr>
          <w:delText xml:space="preserve"> </w:delText>
        </w:r>
      </w:del>
      <w:commentRangeStart w:id="90"/>
      <w:r w:rsidR="00A73031" w:rsidRPr="00CE4FE7">
        <w:rPr>
          <w:rFonts w:ascii="Times" w:hAnsi="Times"/>
          <w:sz w:val="24"/>
          <w:szCs w:val="24"/>
        </w:rPr>
        <w:t xml:space="preserve">which </w:t>
      </w:r>
      <w:del w:id="91" w:author="Derek Lactin" w:date="2018-06-24T19:42:00Z">
        <w:r w:rsidR="00A73031" w:rsidRPr="00CE4FE7" w:rsidDel="00EE0625">
          <w:rPr>
            <w:rFonts w:ascii="Times" w:hAnsi="Times"/>
            <w:sz w:val="24"/>
            <w:szCs w:val="24"/>
          </w:rPr>
          <w:delText xml:space="preserve">is </w:delText>
        </w:r>
        <w:r w:rsidR="002B265A" w:rsidRPr="00CE4FE7" w:rsidDel="00EE0625">
          <w:rPr>
            <w:rFonts w:ascii="Times" w:hAnsi="Times"/>
            <w:sz w:val="24"/>
            <w:szCs w:val="24"/>
          </w:rPr>
          <w:delText>shift</w:delText>
        </w:r>
        <w:r w:rsidR="00A73031" w:rsidRPr="00CE4FE7" w:rsidDel="00EE0625">
          <w:rPr>
            <w:rFonts w:ascii="Times" w:hAnsi="Times"/>
            <w:sz w:val="24"/>
            <w:szCs w:val="24"/>
          </w:rPr>
          <w:delText>ed</w:delText>
        </w:r>
        <w:r w:rsidR="002B265A" w:rsidRPr="00CE4FE7" w:rsidDel="00EE0625">
          <w:rPr>
            <w:rFonts w:ascii="Times" w:hAnsi="Times"/>
            <w:sz w:val="24"/>
            <w:szCs w:val="24"/>
          </w:rPr>
          <w:delText xml:space="preserve"> </w:delText>
        </w:r>
      </w:del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 xml:space="preserve">OC&amp;ML and </w:t>
      </w:r>
      <w:r w:rsidR="00513978">
        <w:rPr>
          <w:rFonts w:ascii="Times" w:hAnsi="Times"/>
          <w:sz w:val="24"/>
          <w:szCs w:val="24"/>
        </w:rPr>
        <w:t xml:space="preserve">the </w:t>
      </w:r>
      <w:r w:rsidR="002B265A" w:rsidRPr="00CE4FE7">
        <w:rPr>
          <w:rFonts w:ascii="Times" w:hAnsi="Times"/>
          <w:sz w:val="24"/>
          <w:szCs w:val="24"/>
        </w:rPr>
        <w:t>CF</w:t>
      </w:r>
      <w:commentRangeEnd w:id="90"/>
      <w:ins w:id="92" w:author="Derek Lactin" w:date="2018-06-24T19:42:00Z">
        <w:r w:rsidR="00EE0625">
          <w:rPr>
            <w:rFonts w:ascii="Times" w:hAnsi="Times"/>
            <w:sz w:val="24"/>
            <w:szCs w:val="24"/>
          </w:rPr>
          <w:t xml:space="preserve"> were shifted</w:t>
        </w:r>
      </w:ins>
      <w:r>
        <w:rPr>
          <w:rStyle w:val="CommentReference"/>
        </w:rPr>
        <w:commentReference w:id="90"/>
      </w:r>
      <w:r w:rsidR="002B265A" w:rsidRPr="00CE4FE7">
        <w:rPr>
          <w:rFonts w:ascii="Times" w:hAnsi="Times"/>
          <w:sz w:val="24"/>
          <w:szCs w:val="24"/>
        </w:rPr>
        <w:t xml:space="preserve">. </w:t>
      </w:r>
      <w:r w:rsidR="00513978">
        <w:rPr>
          <w:rFonts w:ascii="Times" w:hAnsi="Times"/>
          <w:sz w:val="24"/>
          <w:szCs w:val="24"/>
        </w:rPr>
        <w:t>W</w:t>
      </w:r>
      <w:r w:rsidR="00A73031" w:rsidRPr="00CE4FE7">
        <w:rPr>
          <w:rFonts w:ascii="Times" w:hAnsi="Times"/>
          <w:sz w:val="24"/>
          <w:szCs w:val="24"/>
        </w:rPr>
        <w:t>e shift</w:t>
      </w:r>
      <w:ins w:id="93" w:author="Derek Lactin" w:date="2018-06-24T19:43:00Z">
        <w:r w:rsidR="00EE0625">
          <w:rPr>
            <w:rFonts w:ascii="Times" w:hAnsi="Times"/>
            <w:sz w:val="24"/>
            <w:szCs w:val="24"/>
          </w:rPr>
          <w:t>ed</w:t>
        </w:r>
      </w:ins>
      <w:r w:rsidR="00A7303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 xml:space="preserve">the </w:t>
      </w:r>
      <w:r w:rsidR="00541CD0" w:rsidRPr="00CE4FE7">
        <w:rPr>
          <w:rFonts w:ascii="Times" w:hAnsi="Times"/>
          <w:sz w:val="24"/>
          <w:szCs w:val="24"/>
        </w:rPr>
        <w:t>OC&amp;ML by d</w:t>
      </w:r>
      <w:r w:rsidR="00541CD0" w:rsidRPr="00CE4FE7">
        <w:rPr>
          <w:rFonts w:ascii="Times" w:hAnsi="Times"/>
          <w:sz w:val="24"/>
          <w:szCs w:val="24"/>
          <w:vertAlign w:val="subscript"/>
        </w:rPr>
        <w:t xml:space="preserve">1 </w:t>
      </w:r>
      <w:r w:rsidR="00541CD0" w:rsidRPr="00CE4FE7">
        <w:rPr>
          <w:rFonts w:ascii="Times" w:hAnsi="Times"/>
          <w:sz w:val="24"/>
          <w:szCs w:val="24"/>
        </w:rPr>
        <w:t>[</w:t>
      </w:r>
      <w:r w:rsidR="00541CD0" w:rsidRPr="00CE4FE7">
        <w:rPr>
          <w:rFonts w:ascii="Times" w:eastAsiaTheme="minorHAnsi" w:hAnsi="Times"/>
          <w:sz w:val="24"/>
          <w:szCs w:val="24"/>
        </w:rPr>
        <w:t>n</w:t>
      </w:r>
      <w:r w:rsidR="00541CD0" w:rsidRPr="00CE4FE7">
        <w:rPr>
          <w:rFonts w:ascii="Times" w:hAnsi="Times"/>
          <w:sz w:val="24"/>
          <w:szCs w:val="24"/>
        </w:rPr>
        <w:t xml:space="preserve">m] </w:t>
      </w:r>
      <w:del w:id="94" w:author="Derek Lactin" w:date="2018-06-24T20:00:00Z">
        <w:r w:rsidR="00541CD0" w:rsidRPr="00CE4FE7" w:rsidDel="009003F7">
          <w:rPr>
            <w:rFonts w:ascii="Times" w:hAnsi="Times"/>
            <w:sz w:val="24"/>
            <w:szCs w:val="24"/>
          </w:rPr>
          <w:delText xml:space="preserve">with </w:delText>
        </w:r>
      </w:del>
      <w:ins w:id="95" w:author="Derek Lactin" w:date="2018-06-24T20:00:00Z">
        <w:r w:rsidR="009003F7">
          <w:rPr>
            <w:rFonts w:ascii="Times" w:hAnsi="Times"/>
            <w:sz w:val="24"/>
            <w:szCs w:val="24"/>
          </w:rPr>
          <w:t xml:space="preserve">in </w:t>
        </w:r>
      </w:ins>
      <w:del w:id="96" w:author="Derek Lactin" w:date="2018-06-24T20:00:00Z">
        <w:r w:rsidR="00541CD0" w:rsidRPr="00CE4FE7" w:rsidDel="009003F7">
          <w:rPr>
            <w:rFonts w:ascii="Times" w:hAnsi="Times"/>
            <w:sz w:val="24"/>
            <w:szCs w:val="24"/>
          </w:rPr>
          <w:delText xml:space="preserve">10 </w:delText>
        </w:r>
      </w:del>
      <w:ins w:id="97" w:author="Derek Lactin" w:date="2018-06-24T20:00:00Z">
        <w:r w:rsidR="009003F7" w:rsidRPr="00CE4FE7">
          <w:rPr>
            <w:rFonts w:ascii="Times" w:hAnsi="Times"/>
            <w:sz w:val="24"/>
            <w:szCs w:val="24"/>
          </w:rPr>
          <w:t>10</w:t>
        </w:r>
        <w:r w:rsidR="009003F7">
          <w:rPr>
            <w:rFonts w:ascii="Times" w:hAnsi="Times"/>
            <w:sz w:val="24"/>
            <w:szCs w:val="24"/>
          </w:rPr>
          <w:t>-</w:t>
        </w:r>
      </w:ins>
      <w:r w:rsidR="00541CD0" w:rsidRPr="00CE4FE7">
        <w:rPr>
          <w:rFonts w:ascii="Times" w:hAnsi="Times"/>
          <w:sz w:val="24"/>
          <w:szCs w:val="24"/>
        </w:rPr>
        <w:t xml:space="preserve">nm </w:t>
      </w:r>
      <w:del w:id="98" w:author="Derek Lactin" w:date="2018-06-24T20:00:00Z">
        <w:r w:rsidR="00541CD0" w:rsidRPr="00CE4FE7" w:rsidDel="009003F7">
          <w:rPr>
            <w:rFonts w:ascii="Times" w:hAnsi="Times"/>
            <w:sz w:val="24"/>
            <w:szCs w:val="24"/>
          </w:rPr>
          <w:delText xml:space="preserve">step </w:delText>
        </w:r>
      </w:del>
      <w:ins w:id="99" w:author="Derek Lactin" w:date="2018-06-24T20:00:00Z">
        <w:r w:rsidR="009003F7">
          <w:rPr>
            <w:rFonts w:ascii="Times" w:hAnsi="Times"/>
            <w:sz w:val="24"/>
            <w:szCs w:val="24"/>
          </w:rPr>
          <w:t xml:space="preserve">increments </w:t>
        </w:r>
      </w:ins>
      <w:r w:rsidR="00541CD0" w:rsidRPr="00CE4FE7">
        <w:rPr>
          <w:rFonts w:ascii="Times" w:hAnsi="Times"/>
          <w:sz w:val="24"/>
          <w:szCs w:val="24"/>
        </w:rPr>
        <w:t>from 450 nm to 550 nm</w:t>
      </w:r>
      <w:ins w:id="100" w:author="Derek Lactin" w:date="2018-06-24T20:00:00Z">
        <w:r w:rsidR="009003F7">
          <w:rPr>
            <w:rFonts w:ascii="Times" w:hAnsi="Times"/>
            <w:sz w:val="24"/>
            <w:szCs w:val="24"/>
          </w:rPr>
          <w:t xml:space="preserve">, and </w:t>
        </w:r>
      </w:ins>
      <w:del w:id="101" w:author="Derek Lactin" w:date="2018-06-24T20:00:00Z">
        <w:r w:rsidR="00541CD0" w:rsidRPr="00CE4FE7" w:rsidDel="009003F7">
          <w:rPr>
            <w:rFonts w:ascii="Times" w:hAnsi="Times"/>
            <w:sz w:val="24"/>
            <w:szCs w:val="24"/>
          </w:rPr>
          <w:delText>.</w:delText>
        </w:r>
        <w:r w:rsidR="00966301" w:rsidRPr="00CE4FE7" w:rsidDel="009003F7">
          <w:rPr>
            <w:rFonts w:ascii="Times" w:hAnsi="Times"/>
            <w:sz w:val="24"/>
            <w:szCs w:val="24"/>
          </w:rPr>
          <w:delText xml:space="preserve"> Also, </w:delText>
        </w:r>
      </w:del>
      <w:r w:rsidR="00966301" w:rsidRPr="00CE4FE7">
        <w:rPr>
          <w:rFonts w:ascii="Times" w:hAnsi="Times"/>
          <w:sz w:val="24"/>
          <w:szCs w:val="24"/>
        </w:rPr>
        <w:t>shift</w:t>
      </w:r>
      <w:ins w:id="102" w:author="Derek Lactin" w:date="2018-06-24T20:00:00Z">
        <w:r w:rsidR="009003F7">
          <w:rPr>
            <w:rFonts w:ascii="Times" w:hAnsi="Times"/>
            <w:sz w:val="24"/>
            <w:szCs w:val="24"/>
          </w:rPr>
          <w:t>ed</w:t>
        </w:r>
      </w:ins>
      <w:r w:rsidR="00966301" w:rsidRPr="00CE4FE7">
        <w:rPr>
          <w:rFonts w:ascii="Times" w:hAnsi="Times"/>
          <w:sz w:val="24"/>
          <w:szCs w:val="24"/>
        </w:rPr>
        <w:t xml:space="preserve"> </w:t>
      </w:r>
      <w:r w:rsidR="00513978">
        <w:rPr>
          <w:rFonts w:ascii="Times" w:hAnsi="Times"/>
          <w:sz w:val="24"/>
          <w:szCs w:val="24"/>
        </w:rPr>
        <w:t xml:space="preserve">the </w:t>
      </w:r>
      <w:r w:rsidR="00966301" w:rsidRPr="00CE4FE7">
        <w:rPr>
          <w:rFonts w:ascii="Times" w:hAnsi="Times"/>
          <w:sz w:val="24"/>
          <w:szCs w:val="24"/>
        </w:rPr>
        <w:t>CF by d</w:t>
      </w:r>
      <w:r w:rsidR="00966301" w:rsidRPr="00CE4FE7">
        <w:rPr>
          <w:rFonts w:ascii="Times" w:hAnsi="Times"/>
          <w:sz w:val="24"/>
          <w:szCs w:val="24"/>
          <w:vertAlign w:val="subscript"/>
        </w:rPr>
        <w:t>2</w:t>
      </w:r>
      <w:r w:rsidR="00966301" w:rsidRPr="00CE4FE7">
        <w:rPr>
          <w:rFonts w:ascii="Times" w:hAnsi="Times"/>
          <w:sz w:val="24"/>
          <w:szCs w:val="24"/>
        </w:rPr>
        <w:t xml:space="preserve"> [</w:t>
      </w:r>
      <w:r w:rsidR="00966301" w:rsidRPr="00CE4FE7">
        <w:rPr>
          <w:rFonts w:ascii="Times" w:eastAsiaTheme="minorHAnsi" w:hAnsi="Times"/>
          <w:sz w:val="24"/>
          <w:szCs w:val="24"/>
        </w:rPr>
        <w:t>n</w:t>
      </w:r>
      <w:r w:rsidR="00966301" w:rsidRPr="00CE4FE7">
        <w:rPr>
          <w:rFonts w:ascii="Times" w:hAnsi="Times"/>
          <w:sz w:val="24"/>
          <w:szCs w:val="24"/>
        </w:rPr>
        <w:t xml:space="preserve">m] </w:t>
      </w:r>
      <w:del w:id="103" w:author="Derek Lactin" w:date="2018-06-24T20:01:00Z">
        <w:r w:rsidR="00966301" w:rsidRPr="00CE4FE7" w:rsidDel="009003F7">
          <w:rPr>
            <w:rFonts w:ascii="Times" w:hAnsi="Times"/>
            <w:sz w:val="24"/>
            <w:szCs w:val="24"/>
          </w:rPr>
          <w:delText xml:space="preserve">with </w:delText>
        </w:r>
      </w:del>
      <w:ins w:id="104" w:author="Derek Lactin" w:date="2018-06-24T20:01:00Z">
        <w:r w:rsidR="009003F7">
          <w:rPr>
            <w:rFonts w:ascii="Times" w:hAnsi="Times"/>
            <w:sz w:val="24"/>
            <w:szCs w:val="24"/>
          </w:rPr>
          <w:t xml:space="preserve">in </w:t>
        </w:r>
      </w:ins>
      <w:del w:id="105" w:author="Derek Lactin" w:date="2018-06-24T20:01:00Z">
        <w:r w:rsidR="00966301" w:rsidRPr="00CE4FE7" w:rsidDel="009003F7">
          <w:rPr>
            <w:rFonts w:ascii="Times" w:hAnsi="Times"/>
            <w:sz w:val="24"/>
            <w:szCs w:val="24"/>
          </w:rPr>
          <w:delText>10</w:delText>
        </w:r>
        <w:r w:rsidR="00513978" w:rsidDel="009003F7">
          <w:rPr>
            <w:rFonts w:ascii="Times" w:hAnsi="Times"/>
            <w:sz w:val="24"/>
            <w:szCs w:val="24"/>
          </w:rPr>
          <w:delText xml:space="preserve"> </w:delText>
        </w:r>
      </w:del>
      <w:ins w:id="106" w:author="Derek Lactin" w:date="2018-06-24T20:01:00Z">
        <w:r w:rsidR="009003F7" w:rsidRPr="00CE4FE7">
          <w:rPr>
            <w:rFonts w:ascii="Times" w:hAnsi="Times"/>
            <w:sz w:val="24"/>
            <w:szCs w:val="24"/>
          </w:rPr>
          <w:t>10</w:t>
        </w:r>
        <w:r w:rsidR="009003F7">
          <w:rPr>
            <w:rFonts w:ascii="Times" w:hAnsi="Times"/>
            <w:sz w:val="24"/>
            <w:szCs w:val="24"/>
          </w:rPr>
          <w:t>-</w:t>
        </w:r>
      </w:ins>
      <w:r w:rsidR="00966301" w:rsidRPr="00CE4FE7">
        <w:rPr>
          <w:rFonts w:ascii="Times" w:hAnsi="Times"/>
          <w:sz w:val="24"/>
          <w:szCs w:val="24"/>
        </w:rPr>
        <w:t xml:space="preserve">nm </w:t>
      </w:r>
      <w:del w:id="107" w:author="Derek Lactin" w:date="2018-06-24T20:01:00Z">
        <w:r w:rsidR="00966301" w:rsidRPr="00CE4FE7" w:rsidDel="009003F7">
          <w:rPr>
            <w:rFonts w:ascii="Times" w:hAnsi="Times"/>
            <w:sz w:val="24"/>
            <w:szCs w:val="24"/>
          </w:rPr>
          <w:delText xml:space="preserve">step </w:delText>
        </w:r>
      </w:del>
      <w:ins w:id="108" w:author="Derek Lactin" w:date="2018-06-24T20:01:00Z">
        <w:r w:rsidR="009003F7">
          <w:rPr>
            <w:rFonts w:ascii="Times" w:hAnsi="Times"/>
            <w:sz w:val="24"/>
            <w:szCs w:val="24"/>
          </w:rPr>
          <w:t xml:space="preserve">increments </w:t>
        </w:r>
      </w:ins>
      <w:r w:rsidR="00966301" w:rsidRPr="00CE4FE7">
        <w:rPr>
          <w:rFonts w:ascii="Times" w:hAnsi="Times"/>
          <w:sz w:val="24"/>
          <w:szCs w:val="24"/>
        </w:rPr>
        <w:t xml:space="preserve">from 200 nm to 300 nm. </w:t>
      </w:r>
      <w:r w:rsidR="002B265A" w:rsidRPr="00CE4FE7">
        <w:rPr>
          <w:rFonts w:ascii="Times" w:hAnsi="Times"/>
          <w:sz w:val="24"/>
          <w:szCs w:val="24"/>
        </w:rPr>
        <w:t xml:space="preserve">Lastly, </w:t>
      </w:r>
      <w:ins w:id="109" w:author="Derek Lactin" w:date="2018-06-24T20:01:00Z">
        <w:r w:rsidR="009003F7">
          <w:rPr>
            <w:rFonts w:ascii="Times" w:hAnsi="Times"/>
            <w:sz w:val="24"/>
            <w:szCs w:val="24"/>
          </w:rPr>
          <w:t xml:space="preserve">we </w:t>
        </w:r>
      </w:ins>
      <w:r w:rsidR="002B265A" w:rsidRPr="00CE4FE7">
        <w:rPr>
          <w:rFonts w:ascii="Times" w:hAnsi="Times"/>
          <w:sz w:val="24"/>
          <w:szCs w:val="24"/>
        </w:rPr>
        <w:t>simulate</w:t>
      </w:r>
      <w:ins w:id="110" w:author="Derek Lactin" w:date="2018-06-24T20:01:00Z">
        <w:r w:rsidR="009003F7">
          <w:rPr>
            <w:rFonts w:ascii="Times" w:hAnsi="Times"/>
            <w:sz w:val="24"/>
            <w:szCs w:val="24"/>
          </w:rPr>
          <w:t>d</w:t>
        </w:r>
      </w:ins>
      <w:r w:rsidR="002B265A" w:rsidRPr="00CE4FE7">
        <w:rPr>
          <w:rFonts w:ascii="Times" w:hAnsi="Times"/>
          <w:sz w:val="24"/>
          <w:szCs w:val="24"/>
        </w:rPr>
        <w:t xml:space="preserve"> </w:t>
      </w:r>
      <w:r w:rsidR="00A73031" w:rsidRPr="00CE4FE7">
        <w:rPr>
          <w:rFonts w:ascii="Times" w:hAnsi="Times"/>
          <w:sz w:val="24"/>
          <w:szCs w:val="24"/>
        </w:rPr>
        <w:t xml:space="preserve">the </w:t>
      </w:r>
      <w:r w:rsidR="00A73031" w:rsidRPr="00CE4FE7">
        <w:rPr>
          <w:rFonts w:ascii="Times" w:hAnsi="Times"/>
          <w:sz w:val="24"/>
          <w:szCs w:val="24"/>
        </w:rPr>
        <w:lastRenderedPageBreak/>
        <w:t xml:space="preserve">CIS </w:t>
      </w:r>
      <w:del w:id="111" w:author="Derek Lactin" w:date="2018-06-24T20:01:00Z">
        <w:r w:rsidR="00A73031" w:rsidRPr="00CE4FE7" w:rsidDel="009003F7">
          <w:rPr>
            <w:rFonts w:ascii="Times" w:hAnsi="Times"/>
            <w:sz w:val="24"/>
            <w:szCs w:val="24"/>
          </w:rPr>
          <w:delText xml:space="preserve">which </w:delText>
        </w:r>
      </w:del>
      <w:commentRangeStart w:id="112"/>
      <w:ins w:id="113" w:author="Derek Lactin" w:date="2018-06-24T20:01:00Z">
        <w:r w:rsidR="009003F7" w:rsidRPr="009003F7">
          <w:rPr>
            <w:rFonts w:ascii="Times" w:hAnsi="Times"/>
            <w:sz w:val="24"/>
            <w:szCs w:val="24"/>
            <w:highlight w:val="yellow"/>
            <w:rPrChange w:id="114" w:author="Derek Lactin" w:date="2018-06-24T20:01:00Z">
              <w:rPr>
                <w:rFonts w:ascii="Times" w:hAnsi="Times"/>
                <w:sz w:val="24"/>
                <w:szCs w:val="24"/>
              </w:rPr>
            </w:rPrChange>
          </w:rPr>
          <w:t xml:space="preserve">that had a </w:t>
        </w:r>
      </w:ins>
      <w:del w:id="115" w:author="Derek Lactin" w:date="2018-06-24T20:01:00Z">
        <w:r w:rsidR="00A73031" w:rsidRPr="009003F7" w:rsidDel="009003F7">
          <w:rPr>
            <w:rFonts w:ascii="Times" w:hAnsi="Times"/>
            <w:sz w:val="24"/>
            <w:szCs w:val="24"/>
            <w:highlight w:val="yellow"/>
            <w:rPrChange w:id="116" w:author="Derek Lactin" w:date="2018-06-24T20:01:00Z">
              <w:rPr>
                <w:rFonts w:ascii="Times" w:hAnsi="Times"/>
                <w:sz w:val="24"/>
                <w:szCs w:val="24"/>
              </w:rPr>
            </w:rPrChange>
          </w:rPr>
          <w:delText xml:space="preserve">is </w:delText>
        </w:r>
      </w:del>
      <w:r w:rsidR="002B265A" w:rsidRPr="009003F7">
        <w:rPr>
          <w:rFonts w:ascii="Times" w:hAnsi="Times"/>
          <w:sz w:val="24"/>
          <w:szCs w:val="24"/>
          <w:highlight w:val="yellow"/>
          <w:rPrChange w:id="117" w:author="Derek Lactin" w:date="2018-06-24T20:01:00Z">
            <w:rPr>
              <w:rFonts w:ascii="Times" w:hAnsi="Times"/>
              <w:sz w:val="24"/>
              <w:szCs w:val="24"/>
            </w:rPr>
          </w:rPrChange>
        </w:rPr>
        <w:t>tilted DTI</w:t>
      </w:r>
      <w:commentRangeEnd w:id="112"/>
      <w:r w:rsidR="009003F7">
        <w:rPr>
          <w:rStyle w:val="CommentReference"/>
        </w:rPr>
        <w:commentReference w:id="112"/>
      </w:r>
      <w:r w:rsidR="002A77DB" w:rsidRPr="00CE4FE7">
        <w:rPr>
          <w:rFonts w:ascii="Times" w:hAnsi="Times"/>
          <w:sz w:val="24"/>
          <w:szCs w:val="24"/>
        </w:rPr>
        <w:t>. We t</w:t>
      </w:r>
      <w:r w:rsidR="00966301" w:rsidRPr="00CE4FE7">
        <w:rPr>
          <w:rFonts w:ascii="Times" w:hAnsi="Times"/>
          <w:sz w:val="24"/>
          <w:szCs w:val="24"/>
        </w:rPr>
        <w:t>ilt</w:t>
      </w:r>
      <w:ins w:id="118" w:author="Derek Lactin" w:date="2018-06-24T20:01:00Z">
        <w:r w:rsidR="009003F7">
          <w:rPr>
            <w:rFonts w:ascii="Times" w:hAnsi="Times"/>
            <w:sz w:val="24"/>
            <w:szCs w:val="24"/>
          </w:rPr>
          <w:t>ed</w:t>
        </w:r>
      </w:ins>
      <w:r w:rsidR="00966301" w:rsidRPr="00CE4FE7">
        <w:rPr>
          <w:rFonts w:ascii="Times" w:hAnsi="Times"/>
          <w:sz w:val="24"/>
          <w:szCs w:val="24"/>
        </w:rPr>
        <w:t xml:space="preserve"> </w:t>
      </w:r>
      <w:proofErr w:type="spellStart"/>
      <w:r w:rsidR="00513978">
        <w:rPr>
          <w:rFonts w:ascii="Times" w:hAnsi="Times"/>
          <w:sz w:val="24"/>
          <w:szCs w:val="24"/>
        </w:rPr>
        <w:t>the D</w:t>
      </w:r>
      <w:proofErr w:type="spellEnd"/>
      <w:r w:rsidR="00513978">
        <w:rPr>
          <w:rFonts w:ascii="Times" w:hAnsi="Times"/>
          <w:sz w:val="24"/>
          <w:szCs w:val="24"/>
        </w:rPr>
        <w:t>TI by</w:t>
      </w:r>
      <w:r w:rsidR="00966301" w:rsidRPr="00CE4FE7">
        <w:rPr>
          <w:rFonts w:ascii="Times" w:hAnsi="Times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[°]</m:t>
        </m:r>
      </m:oMath>
      <w:r w:rsidR="00966301" w:rsidRPr="00CE4FE7">
        <w:rPr>
          <w:rFonts w:ascii="Times" w:hAnsi="Times"/>
          <w:sz w:val="24"/>
          <w:szCs w:val="24"/>
        </w:rPr>
        <w:t xml:space="preserve"> </w:t>
      </w:r>
      <w:del w:id="119" w:author="Derek Lactin" w:date="2018-06-24T20:02:00Z">
        <w:r w:rsidR="00966301" w:rsidRPr="00CE4FE7" w:rsidDel="009003F7">
          <w:rPr>
            <w:rFonts w:ascii="Times" w:hAnsi="Times"/>
            <w:sz w:val="24"/>
            <w:szCs w:val="24"/>
          </w:rPr>
          <w:delText xml:space="preserve">with </w:delText>
        </w:r>
      </w:del>
      <w:ins w:id="120" w:author="Derek Lactin" w:date="2018-06-24T20:02:00Z">
        <w:r w:rsidR="009003F7">
          <w:rPr>
            <w:rFonts w:ascii="Times" w:hAnsi="Times"/>
            <w:sz w:val="24"/>
            <w:szCs w:val="24"/>
          </w:rPr>
          <w:t xml:space="preserve">in </w:t>
        </w:r>
      </w:ins>
      <w:r w:rsidR="00966301" w:rsidRPr="00CE4FE7">
        <w:rPr>
          <w:rFonts w:ascii="Times" w:hAnsi="Times"/>
          <w:sz w:val="24"/>
          <w:szCs w:val="24"/>
        </w:rPr>
        <w:t>0.5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°</m:t>
        </m:r>
      </m:oMath>
      <w:r w:rsidR="00966301" w:rsidRPr="00CE4FE7">
        <w:rPr>
          <w:rFonts w:ascii="Times" w:hAnsi="Times"/>
          <w:sz w:val="24"/>
          <w:szCs w:val="24"/>
        </w:rPr>
        <w:t xml:space="preserve"> </w:t>
      </w:r>
      <w:del w:id="121" w:author="Derek Lactin" w:date="2018-06-24T20:02:00Z">
        <w:r w:rsidR="00966301" w:rsidRPr="00CE4FE7" w:rsidDel="009003F7">
          <w:rPr>
            <w:rFonts w:ascii="Times" w:hAnsi="Times"/>
            <w:sz w:val="24"/>
            <w:szCs w:val="24"/>
          </w:rPr>
          <w:delText xml:space="preserve">step </w:delText>
        </w:r>
      </w:del>
      <w:ins w:id="122" w:author="Derek Lactin" w:date="2018-06-24T20:02:00Z">
        <w:r w:rsidR="009003F7">
          <w:rPr>
            <w:rFonts w:ascii="Times" w:hAnsi="Times"/>
            <w:sz w:val="24"/>
            <w:szCs w:val="24"/>
          </w:rPr>
          <w:t xml:space="preserve">increments </w:t>
        </w:r>
      </w:ins>
      <w:r w:rsidR="00966301" w:rsidRPr="00CE4FE7">
        <w:rPr>
          <w:rFonts w:ascii="Times" w:hAnsi="Times"/>
          <w:sz w:val="24"/>
          <w:szCs w:val="24"/>
        </w:rPr>
        <w:t xml:space="preserve">from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0.5°</m:t>
        </m:r>
      </m:oMath>
      <w:r w:rsidR="00966301" w:rsidRPr="00CE4FE7">
        <w:rPr>
          <w:rFonts w:ascii="Times" w:hAnsi="Times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6°</m:t>
        </m:r>
      </m:oMath>
      <w:r w:rsidR="00966301" w:rsidRPr="00CE4FE7">
        <w:rPr>
          <w:rFonts w:ascii="Times" w:hAnsi="Times"/>
          <w:sz w:val="24"/>
          <w:szCs w:val="24"/>
        </w:rPr>
        <w:t>.</w:t>
      </w:r>
      <w:r w:rsidR="00784753" w:rsidRPr="00CE4FE7">
        <w:rPr>
          <w:rFonts w:ascii="Times" w:hAnsi="Times"/>
          <w:sz w:val="24"/>
          <w:szCs w:val="24"/>
        </w:rPr>
        <w:t xml:space="preserve"> </w:t>
      </w:r>
      <w:r w:rsidR="00160CEC">
        <w:rPr>
          <w:rFonts w:ascii="Times" w:hAnsi="Times"/>
          <w:sz w:val="24"/>
          <w:szCs w:val="24"/>
        </w:rPr>
        <w:t>O</w:t>
      </w:r>
      <w:r w:rsidR="00784753" w:rsidRPr="00CE4FE7">
        <w:rPr>
          <w:rFonts w:ascii="Times" w:hAnsi="Times"/>
          <w:sz w:val="24"/>
          <w:szCs w:val="24"/>
        </w:rPr>
        <w:t xml:space="preserve">ur purpose </w:t>
      </w:r>
      <w:del w:id="123" w:author="Derek Lactin" w:date="2018-06-24T20:02:00Z">
        <w:r w:rsidR="00784753" w:rsidRPr="00CE4FE7" w:rsidDel="009003F7">
          <w:rPr>
            <w:rFonts w:ascii="Times" w:hAnsi="Times"/>
            <w:sz w:val="24"/>
            <w:szCs w:val="24"/>
          </w:rPr>
          <w:delText xml:space="preserve">is </w:delText>
        </w:r>
      </w:del>
      <w:ins w:id="124" w:author="Derek Lactin" w:date="2018-06-24T20:02:00Z">
        <w:r w:rsidR="009003F7">
          <w:rPr>
            <w:rFonts w:ascii="Times" w:hAnsi="Times"/>
            <w:sz w:val="24"/>
            <w:szCs w:val="24"/>
          </w:rPr>
          <w:t xml:space="preserve">to </w:t>
        </w:r>
      </w:ins>
      <w:r w:rsidR="00784753" w:rsidRPr="00CE4FE7">
        <w:rPr>
          <w:rFonts w:ascii="Times" w:hAnsi="Times"/>
          <w:sz w:val="24"/>
          <w:szCs w:val="24"/>
        </w:rPr>
        <w:t>mak</w:t>
      </w:r>
      <w:ins w:id="125" w:author="Derek Lactin" w:date="2018-06-24T20:02:00Z">
        <w:r w:rsidR="009003F7">
          <w:rPr>
            <w:rFonts w:ascii="Times" w:hAnsi="Times"/>
            <w:sz w:val="24"/>
            <w:szCs w:val="24"/>
          </w:rPr>
          <w:t>e</w:t>
        </w:r>
      </w:ins>
      <w:del w:id="126" w:author="Derek Lactin" w:date="2018-06-24T20:02:00Z">
        <w:r w:rsidR="00784753" w:rsidRPr="00CE4FE7" w:rsidDel="009003F7">
          <w:rPr>
            <w:rFonts w:ascii="Times" w:hAnsi="Times"/>
            <w:sz w:val="24"/>
            <w:szCs w:val="24"/>
          </w:rPr>
          <w:delText>ing</w:delText>
        </w:r>
      </w:del>
      <w:r w:rsidR="00784753" w:rsidRPr="00CE4FE7">
        <w:rPr>
          <w:rFonts w:ascii="Times" w:hAnsi="Times"/>
          <w:sz w:val="24"/>
          <w:szCs w:val="24"/>
        </w:rPr>
        <w:t xml:space="preserve"> the CIS with tilting DTI </w:t>
      </w:r>
      <w:del w:id="127" w:author="Derek Lactin" w:date="2018-06-24T20:02:00Z">
        <w:r w:rsidR="00784753" w:rsidRPr="00CE4FE7" w:rsidDel="009003F7">
          <w:rPr>
            <w:rFonts w:ascii="Times" w:hAnsi="Times"/>
            <w:sz w:val="24"/>
            <w:szCs w:val="24"/>
          </w:rPr>
          <w:delText xml:space="preserve">has </w:delText>
        </w:r>
      </w:del>
      <w:ins w:id="128" w:author="Derek Lactin" w:date="2018-06-24T20:02:00Z">
        <w:r w:rsidR="009003F7">
          <w:rPr>
            <w:rFonts w:ascii="Times" w:hAnsi="Times"/>
            <w:sz w:val="24"/>
            <w:szCs w:val="24"/>
          </w:rPr>
          <w:t xml:space="preserve">have </w:t>
        </w:r>
      </w:ins>
      <w:r w:rsidR="00784753" w:rsidRPr="00CE4FE7">
        <w:rPr>
          <w:rFonts w:ascii="Times" w:hAnsi="Times"/>
          <w:sz w:val="24"/>
          <w:szCs w:val="24"/>
        </w:rPr>
        <w:t xml:space="preserve">almost </w:t>
      </w:r>
      <w:ins w:id="129" w:author="Derek Lactin" w:date="2018-06-24T20:02:00Z">
        <w:r w:rsidR="009003F7">
          <w:rPr>
            <w:rFonts w:ascii="Times" w:hAnsi="Times"/>
            <w:sz w:val="24"/>
            <w:szCs w:val="24"/>
          </w:rPr>
          <w:t xml:space="preserve">the </w:t>
        </w:r>
      </w:ins>
      <w:r w:rsidR="00784753" w:rsidRPr="00CE4FE7">
        <w:rPr>
          <w:rFonts w:ascii="Times" w:hAnsi="Times"/>
          <w:sz w:val="24"/>
          <w:szCs w:val="24"/>
        </w:rPr>
        <w:t>same Q</w:t>
      </w:r>
      <w:r w:rsidR="0015189D" w:rsidRPr="00CE4FE7">
        <w:rPr>
          <w:rFonts w:ascii="Times" w:hAnsi="Times"/>
          <w:sz w:val="24"/>
          <w:szCs w:val="24"/>
        </w:rPr>
        <w:t xml:space="preserve">E </w:t>
      </w:r>
      <w:del w:id="130" w:author="Derek Lactin" w:date="2018-06-24T20:02:00Z">
        <w:r w:rsidR="0015189D" w:rsidRPr="00CE4FE7" w:rsidDel="009003F7">
          <w:rPr>
            <w:rFonts w:ascii="Times" w:hAnsi="Times"/>
            <w:sz w:val="24"/>
            <w:szCs w:val="24"/>
          </w:rPr>
          <w:delText xml:space="preserve">such </w:delText>
        </w:r>
      </w:del>
      <w:r w:rsidR="0015189D" w:rsidRPr="00CE4FE7">
        <w:rPr>
          <w:rFonts w:ascii="Times" w:hAnsi="Times"/>
          <w:sz w:val="24"/>
          <w:szCs w:val="24"/>
        </w:rPr>
        <w:t>as th</w:t>
      </w:r>
      <w:r w:rsidR="00C93AF5" w:rsidRPr="00CE4FE7">
        <w:rPr>
          <w:rFonts w:ascii="Times" w:hAnsi="Times"/>
          <w:sz w:val="24"/>
          <w:szCs w:val="24"/>
        </w:rPr>
        <w:t xml:space="preserve">e CIS </w:t>
      </w:r>
      <w:del w:id="131" w:author="Derek Lactin" w:date="2018-06-24T20:02:00Z">
        <w:r w:rsidR="00C93AF5" w:rsidRPr="00CE4FE7" w:rsidDel="009003F7">
          <w:rPr>
            <w:rFonts w:ascii="Times" w:hAnsi="Times"/>
            <w:sz w:val="24"/>
            <w:szCs w:val="24"/>
          </w:rPr>
          <w:delText xml:space="preserve">which </w:delText>
        </w:r>
      </w:del>
      <w:ins w:id="132" w:author="Derek Lactin" w:date="2018-06-24T20:02:00Z">
        <w:r w:rsidR="009003F7">
          <w:rPr>
            <w:rFonts w:ascii="Times" w:hAnsi="Times"/>
            <w:sz w:val="24"/>
            <w:szCs w:val="24"/>
          </w:rPr>
          <w:t xml:space="preserve">that </w:t>
        </w:r>
      </w:ins>
      <w:r w:rsidR="00C93AF5" w:rsidRPr="00CE4FE7">
        <w:rPr>
          <w:rFonts w:ascii="Times" w:hAnsi="Times"/>
          <w:sz w:val="24"/>
          <w:szCs w:val="24"/>
        </w:rPr>
        <w:t xml:space="preserve">has </w:t>
      </w:r>
      <w:ins w:id="133" w:author="Derek Lactin" w:date="2018-06-24T20:02:00Z">
        <w:r w:rsidR="009003F7">
          <w:rPr>
            <w:rFonts w:ascii="Times" w:hAnsi="Times"/>
            <w:sz w:val="24"/>
            <w:szCs w:val="24"/>
          </w:rPr>
          <w:t xml:space="preserve">the </w:t>
        </w:r>
      </w:ins>
      <w:r w:rsidR="00C93AF5" w:rsidRPr="00CE4FE7">
        <w:rPr>
          <w:rFonts w:ascii="Times" w:hAnsi="Times"/>
          <w:sz w:val="24"/>
          <w:szCs w:val="24"/>
        </w:rPr>
        <w:t>basic structure</w:t>
      </w:r>
      <w:r w:rsidR="00784753" w:rsidRPr="00CE4FE7">
        <w:rPr>
          <w:rFonts w:ascii="Times" w:hAnsi="Times"/>
          <w:sz w:val="24"/>
          <w:szCs w:val="24"/>
        </w:rPr>
        <w:t xml:space="preserve">. </w:t>
      </w:r>
    </w:p>
    <w:p w14:paraId="0520B9C2" w14:textId="0CF3DF20" w:rsidR="00515190" w:rsidRPr="00CE4FE7" w:rsidDel="00635F0D" w:rsidRDefault="00515190" w:rsidP="00D5002B">
      <w:pPr>
        <w:ind w:left="1480" w:firstLineChars="50" w:firstLine="120"/>
        <w:rPr>
          <w:del w:id="134" w:author="Derek Lactin" w:date="2018-06-24T20:10:00Z"/>
          <w:rFonts w:ascii="Times" w:hAnsi="Times" w:hint="eastAsia"/>
          <w:sz w:val="24"/>
          <w:szCs w:val="24"/>
        </w:rPr>
      </w:pPr>
    </w:p>
    <w:p w14:paraId="538302BE" w14:textId="25F298A2" w:rsidR="00314360" w:rsidRPr="00CE4FE7" w:rsidDel="00736F69" w:rsidRDefault="00660941" w:rsidP="00314360">
      <w:pPr>
        <w:pStyle w:val="ListParagraph"/>
        <w:numPr>
          <w:ilvl w:val="2"/>
          <w:numId w:val="1"/>
        </w:numPr>
        <w:ind w:leftChars="0"/>
        <w:rPr>
          <w:del w:id="135" w:author="Derek Lactin" w:date="2018-06-24T19:43:00Z"/>
          <w:rFonts w:ascii="Times" w:hAnsi="Times" w:hint="eastAsia"/>
          <w:sz w:val="24"/>
          <w:szCs w:val="24"/>
        </w:rPr>
      </w:pPr>
      <w:del w:id="136" w:author="Derek Lactin" w:date="2018-06-24T19:43:00Z">
        <w:r w:rsidRPr="00CE4FE7" w:rsidDel="00736F69">
          <w:rPr>
            <w:rFonts w:ascii="Times" w:hAnsi="Times"/>
            <w:sz w:val="24"/>
            <w:szCs w:val="24"/>
          </w:rPr>
          <w:delText>Analysis</w:delText>
        </w:r>
      </w:del>
    </w:p>
    <w:p w14:paraId="640D26DC" w14:textId="46F2FD09" w:rsidR="00314360" w:rsidRPr="00CE4FE7" w:rsidDel="00736F69" w:rsidRDefault="00660941" w:rsidP="00314360">
      <w:pPr>
        <w:pStyle w:val="ListParagraph"/>
        <w:numPr>
          <w:ilvl w:val="3"/>
          <w:numId w:val="1"/>
        </w:numPr>
        <w:ind w:leftChars="0"/>
        <w:rPr>
          <w:del w:id="137" w:author="Derek Lactin" w:date="2018-06-24T19:43:00Z"/>
          <w:rFonts w:ascii="Times" w:hAnsi="Times" w:hint="eastAsia"/>
          <w:sz w:val="24"/>
          <w:szCs w:val="24"/>
        </w:rPr>
      </w:pPr>
      <w:del w:id="138" w:author="Derek Lactin" w:date="2018-06-24T19:43:00Z">
        <w:r w:rsidRPr="00CE4FE7" w:rsidDel="00736F69">
          <w:rPr>
            <w:rFonts w:ascii="Times" w:hAnsi="Times"/>
            <w:sz w:val="24"/>
            <w:szCs w:val="24"/>
          </w:rPr>
          <w:delText>Power Flow</w:delText>
        </w:r>
      </w:del>
    </w:p>
    <w:p w14:paraId="6798BF14" w14:textId="666E9A93" w:rsidR="00314360" w:rsidRPr="00CE4FE7" w:rsidDel="00736F69" w:rsidRDefault="00660941" w:rsidP="00314360">
      <w:pPr>
        <w:pStyle w:val="ListParagraph"/>
        <w:numPr>
          <w:ilvl w:val="3"/>
          <w:numId w:val="1"/>
        </w:numPr>
        <w:ind w:leftChars="0"/>
        <w:rPr>
          <w:del w:id="139" w:author="Derek Lactin" w:date="2018-06-24T19:43:00Z"/>
          <w:rFonts w:ascii="Times" w:hAnsi="Times" w:hint="eastAsia"/>
          <w:sz w:val="24"/>
          <w:szCs w:val="24"/>
        </w:rPr>
      </w:pPr>
      <w:del w:id="140" w:author="Derek Lactin" w:date="2018-06-24T19:43:00Z">
        <w:r w:rsidRPr="00CE4FE7" w:rsidDel="00736F69">
          <w:rPr>
            <w:rFonts w:ascii="Times" w:hAnsi="Times"/>
            <w:sz w:val="24"/>
            <w:szCs w:val="24"/>
          </w:rPr>
          <w:delText>QE and Crosstalk</w:delText>
        </w:r>
      </w:del>
    </w:p>
    <w:p w14:paraId="69E75774" w14:textId="589755CA" w:rsidR="001278EF" w:rsidRPr="00CE4FE7" w:rsidRDefault="009003F7" w:rsidP="00370C11">
      <w:pPr>
        <w:ind w:left="1480" w:firstLineChars="50" w:firstLine="120"/>
        <w:rPr>
          <w:rFonts w:ascii="Times" w:hAnsi="Times" w:hint="eastAsia"/>
          <w:sz w:val="24"/>
          <w:szCs w:val="24"/>
        </w:rPr>
      </w:pPr>
      <w:ins w:id="141" w:author="Derek Lactin" w:date="2018-06-24T20:02:00Z">
        <w:r>
          <w:rPr>
            <w:rFonts w:ascii="Times" w:hAnsi="Times"/>
            <w:sz w:val="24"/>
            <w:szCs w:val="24"/>
          </w:rPr>
          <w:t xml:space="preserve">We plotted </w:t>
        </w:r>
      </w:ins>
      <w:del w:id="142" w:author="Derek Lactin" w:date="2018-06-24T20:02:00Z">
        <w:r w:rsidR="00370C11" w:rsidRPr="00CE4FE7" w:rsidDel="009003F7">
          <w:rPr>
            <w:rFonts w:ascii="Times" w:hAnsi="Times"/>
            <w:sz w:val="24"/>
            <w:szCs w:val="24"/>
          </w:rPr>
          <w:delText xml:space="preserve">Plot </w:delText>
        </w:r>
      </w:del>
      <w:r w:rsidR="009A61CC">
        <w:rPr>
          <w:rFonts w:ascii="Times" w:hAnsi="Times"/>
          <w:sz w:val="24"/>
          <w:szCs w:val="24"/>
        </w:rPr>
        <w:t xml:space="preserve">the </w:t>
      </w:r>
      <w:r w:rsidR="001278EF" w:rsidRPr="00CE4FE7">
        <w:rPr>
          <w:rFonts w:ascii="Times" w:hAnsi="Times"/>
          <w:sz w:val="24"/>
          <w:szCs w:val="24"/>
        </w:rPr>
        <w:t>power f</w:t>
      </w:r>
      <w:r w:rsidR="00370C11" w:rsidRPr="00CE4FE7">
        <w:rPr>
          <w:rFonts w:ascii="Times" w:hAnsi="Times"/>
          <w:sz w:val="24"/>
          <w:szCs w:val="24"/>
        </w:rPr>
        <w:t xml:space="preserve">lows to </w:t>
      </w:r>
      <w:del w:id="143" w:author="Derek Lactin" w:date="2018-06-24T20:02:00Z">
        <w:r w:rsidR="00370C11" w:rsidRPr="00CE4FE7" w:rsidDel="009003F7">
          <w:rPr>
            <w:rFonts w:ascii="Times" w:hAnsi="Times"/>
            <w:sz w:val="24"/>
            <w:szCs w:val="24"/>
          </w:rPr>
          <w:delText xml:space="preserve">figure out </w:delText>
        </w:r>
      </w:del>
      <w:ins w:id="144" w:author="Derek Lactin" w:date="2018-06-24T20:02:00Z">
        <w:r>
          <w:rPr>
            <w:rFonts w:ascii="Times" w:hAnsi="Times" w:hint="eastAsia"/>
            <w:sz w:val="24"/>
            <w:szCs w:val="24"/>
          </w:rPr>
          <w:t>determine</w:t>
        </w:r>
        <w:r>
          <w:rPr>
            <w:rFonts w:ascii="Times" w:hAnsi="Times"/>
            <w:sz w:val="24"/>
            <w:szCs w:val="24"/>
          </w:rPr>
          <w:t xml:space="preserve"> </w:t>
        </w:r>
      </w:ins>
      <w:r w:rsidR="00370C11" w:rsidRPr="00CE4FE7">
        <w:rPr>
          <w:rFonts w:ascii="Times" w:hAnsi="Times"/>
          <w:sz w:val="24"/>
          <w:szCs w:val="24"/>
        </w:rPr>
        <w:t xml:space="preserve">the effect of tilting </w:t>
      </w:r>
      <w:r w:rsidR="00A279E3">
        <w:rPr>
          <w:rFonts w:ascii="Times" w:hAnsi="Times"/>
          <w:sz w:val="24"/>
          <w:szCs w:val="24"/>
        </w:rPr>
        <w:t xml:space="preserve">the </w:t>
      </w:r>
      <w:r w:rsidR="00370C11" w:rsidRPr="00CE4FE7">
        <w:rPr>
          <w:rFonts w:ascii="Times" w:hAnsi="Times"/>
          <w:sz w:val="24"/>
          <w:szCs w:val="24"/>
        </w:rPr>
        <w:t>DTI</w:t>
      </w:r>
      <w:ins w:id="145" w:author="Derek Lactin" w:date="2018-06-24T20:02:00Z">
        <w:r>
          <w:rPr>
            <w:rFonts w:ascii="Times" w:hAnsi="Times"/>
            <w:sz w:val="24"/>
            <w:szCs w:val="24"/>
          </w:rPr>
          <w:t xml:space="preserve">, and </w:t>
        </w:r>
      </w:ins>
      <w:del w:id="146" w:author="Derek Lactin" w:date="2018-06-24T20:03:00Z">
        <w:r w:rsidR="00370C11" w:rsidRPr="00CE4FE7" w:rsidDel="009003F7">
          <w:rPr>
            <w:rFonts w:ascii="Times" w:hAnsi="Times"/>
            <w:sz w:val="24"/>
            <w:szCs w:val="24"/>
          </w:rPr>
          <w:delText>.</w:delText>
        </w:r>
        <w:r w:rsidR="00BE5552" w:rsidRPr="00CE4FE7" w:rsidDel="009003F7">
          <w:rPr>
            <w:rFonts w:ascii="Times" w:hAnsi="Times"/>
            <w:sz w:val="24"/>
            <w:szCs w:val="24"/>
          </w:rPr>
          <w:delText xml:space="preserve"> Also, we can </w:delText>
        </w:r>
      </w:del>
      <w:ins w:id="147" w:author="Derek Lactin" w:date="2018-06-24T20:03:00Z">
        <w:r>
          <w:rPr>
            <w:rFonts w:ascii="Times" w:hAnsi="Times"/>
            <w:sz w:val="24"/>
            <w:szCs w:val="24"/>
          </w:rPr>
          <w:t xml:space="preserve">to </w:t>
        </w:r>
      </w:ins>
      <w:r w:rsidR="00BE5552" w:rsidRPr="00CE4FE7">
        <w:rPr>
          <w:rFonts w:ascii="Times" w:hAnsi="Times"/>
          <w:sz w:val="24"/>
          <w:szCs w:val="24"/>
        </w:rPr>
        <w:t xml:space="preserve">show how the light </w:t>
      </w:r>
      <w:r w:rsidR="00805CF3">
        <w:rPr>
          <w:rFonts w:ascii="Times" w:hAnsi="Times"/>
          <w:sz w:val="24"/>
          <w:szCs w:val="24"/>
        </w:rPr>
        <w:t>move</w:t>
      </w:r>
      <w:ins w:id="148" w:author="Derek Lactin" w:date="2018-06-24T20:03:00Z">
        <w:r>
          <w:rPr>
            <w:rFonts w:ascii="Times" w:hAnsi="Times"/>
            <w:sz w:val="24"/>
            <w:szCs w:val="24"/>
          </w:rPr>
          <w:t>s</w:t>
        </w:r>
      </w:ins>
      <w:r w:rsidR="00805CF3">
        <w:rPr>
          <w:rFonts w:ascii="Times" w:hAnsi="Times"/>
          <w:sz w:val="24"/>
          <w:szCs w:val="24"/>
        </w:rPr>
        <w:t xml:space="preserve"> into </w:t>
      </w:r>
      <w:del w:id="149" w:author="Derek Lactin" w:date="2018-06-24T20:03:00Z">
        <w:r w:rsidR="00604993" w:rsidDel="009003F7">
          <w:rPr>
            <w:rFonts w:ascii="Times" w:hAnsi="Times"/>
            <w:sz w:val="24"/>
            <w:szCs w:val="24"/>
          </w:rPr>
          <w:delText xml:space="preserve">a </w:delText>
        </w:r>
      </w:del>
      <w:ins w:id="150" w:author="Derek Lactin" w:date="2018-06-24T20:03:00Z">
        <w:r>
          <w:rPr>
            <w:rFonts w:ascii="Times" w:hAnsi="Times"/>
            <w:sz w:val="24"/>
            <w:szCs w:val="24"/>
          </w:rPr>
          <w:t xml:space="preserve">the </w:t>
        </w:r>
      </w:ins>
      <w:r w:rsidR="00604993">
        <w:rPr>
          <w:rFonts w:ascii="Times" w:hAnsi="Times"/>
          <w:sz w:val="24"/>
          <w:szCs w:val="24"/>
        </w:rPr>
        <w:t>detector.</w:t>
      </w:r>
    </w:p>
    <w:p w14:paraId="4F0634BB" w14:textId="255726A9" w:rsidR="009003F7" w:rsidRDefault="00660941" w:rsidP="00E279B5">
      <w:pPr>
        <w:ind w:left="1480" w:firstLineChars="50" w:firstLine="120"/>
        <w:rPr>
          <w:ins w:id="151" w:author="Derek Lactin" w:date="2018-06-24T20:06:00Z"/>
          <w:rFonts w:ascii="Times" w:hAnsi="Times"/>
          <w:sz w:val="24"/>
          <w:szCs w:val="24"/>
        </w:rPr>
      </w:pPr>
      <w:commentRangeStart w:id="152"/>
      <w:r w:rsidRPr="00CE4FE7">
        <w:rPr>
          <w:rFonts w:ascii="Times" w:hAnsi="Times"/>
          <w:sz w:val="24"/>
          <w:szCs w:val="24"/>
        </w:rPr>
        <w:t xml:space="preserve">QE is a variable </w:t>
      </w:r>
      <w:del w:id="153" w:author="Derek Lactin" w:date="2018-06-24T20:03:00Z">
        <w:r w:rsidRPr="00CE4FE7" w:rsidDel="009003F7">
          <w:rPr>
            <w:rFonts w:ascii="Times" w:hAnsi="Times"/>
            <w:sz w:val="24"/>
            <w:szCs w:val="24"/>
          </w:rPr>
          <w:delText xml:space="preserve">which </w:delText>
        </w:r>
      </w:del>
      <w:ins w:id="154" w:author="Derek Lactin" w:date="2018-06-24T20:03:00Z">
        <w:r w:rsidR="009003F7">
          <w:rPr>
            <w:rFonts w:ascii="Times" w:hAnsi="Times"/>
            <w:sz w:val="24"/>
            <w:szCs w:val="24"/>
          </w:rPr>
          <w:t xml:space="preserve">that </w:t>
        </w:r>
      </w:ins>
      <w:r w:rsidRPr="00CE4FE7">
        <w:rPr>
          <w:rFonts w:ascii="Times" w:hAnsi="Times"/>
          <w:sz w:val="24"/>
          <w:szCs w:val="24"/>
        </w:rPr>
        <w:t xml:space="preserve">shows how much </w:t>
      </w:r>
      <w:ins w:id="155" w:author="Derek Lactin" w:date="2018-06-24T20:03:00Z">
        <w:r w:rsidR="009003F7">
          <w:rPr>
            <w:rFonts w:ascii="Times" w:hAnsi="Times"/>
            <w:sz w:val="24"/>
            <w:szCs w:val="24"/>
          </w:rPr>
          <w:t xml:space="preserve">light of the </w:t>
        </w:r>
      </w:ins>
      <w:r w:rsidRPr="00CE4FE7">
        <w:rPr>
          <w:rFonts w:ascii="Times" w:hAnsi="Times"/>
          <w:sz w:val="24"/>
          <w:szCs w:val="24"/>
        </w:rPr>
        <w:t xml:space="preserve">desired wavelength </w:t>
      </w:r>
      <w:del w:id="156" w:author="Derek Lactin" w:date="2018-06-24T20:03:00Z">
        <w:r w:rsidRPr="00CE4FE7" w:rsidDel="009003F7">
          <w:rPr>
            <w:rFonts w:ascii="Times" w:hAnsi="Times"/>
            <w:sz w:val="24"/>
            <w:szCs w:val="24"/>
          </w:rPr>
          <w:delText xml:space="preserve">light </w:delText>
        </w:r>
      </w:del>
      <w:r w:rsidRPr="00CE4FE7">
        <w:rPr>
          <w:rFonts w:ascii="Times" w:hAnsi="Times"/>
          <w:sz w:val="24"/>
          <w:szCs w:val="24"/>
        </w:rPr>
        <w:t xml:space="preserve">is detected. Crosstalk is a variable </w:t>
      </w:r>
      <w:del w:id="157" w:author="Derek Lactin" w:date="2018-06-24T20:03:00Z">
        <w:r w:rsidRPr="00CE4FE7" w:rsidDel="009003F7">
          <w:rPr>
            <w:rFonts w:ascii="Times" w:hAnsi="Times"/>
            <w:sz w:val="24"/>
            <w:szCs w:val="24"/>
          </w:rPr>
          <w:delText xml:space="preserve">which </w:delText>
        </w:r>
      </w:del>
      <w:ins w:id="158" w:author="Derek Lactin" w:date="2018-06-24T20:03:00Z">
        <w:r w:rsidR="009003F7">
          <w:rPr>
            <w:rFonts w:ascii="Times" w:hAnsi="Times"/>
            <w:sz w:val="24"/>
            <w:szCs w:val="24"/>
          </w:rPr>
          <w:t xml:space="preserve">that </w:t>
        </w:r>
      </w:ins>
      <w:del w:id="159" w:author="Derek Lactin" w:date="2018-06-24T20:03:00Z">
        <w:r w:rsidRPr="00CE4FE7" w:rsidDel="009003F7">
          <w:rPr>
            <w:rFonts w:ascii="Times" w:hAnsi="Times"/>
            <w:sz w:val="24"/>
            <w:szCs w:val="24"/>
          </w:rPr>
          <w:delText xml:space="preserve">shows </w:delText>
        </w:r>
      </w:del>
      <w:ins w:id="160" w:author="Derek Lactin" w:date="2018-06-24T20:03:00Z">
        <w:r w:rsidR="009003F7">
          <w:rPr>
            <w:rFonts w:ascii="Times" w:hAnsi="Times" w:hint="eastAsia"/>
            <w:sz w:val="24"/>
            <w:szCs w:val="24"/>
          </w:rPr>
          <w:t>quantifies</w:t>
        </w:r>
        <w:r w:rsidR="009003F7">
          <w:rPr>
            <w:rFonts w:ascii="Times" w:hAnsi="Times"/>
            <w:sz w:val="24"/>
            <w:szCs w:val="24"/>
          </w:rPr>
          <w:t xml:space="preserve"> the amount of </w:t>
        </w:r>
      </w:ins>
      <w:del w:id="161" w:author="Derek Lactin" w:date="2018-06-24T20:03:00Z">
        <w:r w:rsidRPr="00CE4FE7" w:rsidDel="009003F7">
          <w:rPr>
            <w:rFonts w:ascii="Times" w:hAnsi="Times"/>
            <w:sz w:val="24"/>
            <w:szCs w:val="24"/>
          </w:rPr>
          <w:delText xml:space="preserve">how </w:delText>
        </w:r>
      </w:del>
      <w:ins w:id="162" w:author="Derek Lactin" w:date="2018-06-24T20:03:00Z">
        <w:r w:rsidR="009003F7">
          <w:rPr>
            <w:rFonts w:ascii="Times" w:hAnsi="Times"/>
            <w:sz w:val="24"/>
            <w:szCs w:val="24"/>
          </w:rPr>
          <w:t xml:space="preserve">light that has </w:t>
        </w:r>
      </w:ins>
      <w:r w:rsidRPr="00CE4FE7">
        <w:rPr>
          <w:rFonts w:ascii="Times" w:hAnsi="Times"/>
          <w:sz w:val="24"/>
          <w:szCs w:val="24"/>
        </w:rPr>
        <w:t xml:space="preserve">undesired wavelength </w:t>
      </w:r>
      <w:del w:id="163" w:author="Derek Lactin" w:date="2018-06-24T20:03:00Z">
        <w:r w:rsidRPr="00CE4FE7" w:rsidDel="009003F7">
          <w:rPr>
            <w:rFonts w:ascii="Times" w:hAnsi="Times"/>
            <w:sz w:val="24"/>
            <w:szCs w:val="24"/>
          </w:rPr>
          <w:delText xml:space="preserve">light or </w:delText>
        </w:r>
      </w:del>
      <w:ins w:id="164" w:author="Derek Lactin" w:date="2018-06-24T20:03:00Z">
        <w:r w:rsidR="009003F7">
          <w:rPr>
            <w:rFonts w:ascii="Times" w:hAnsi="Times"/>
            <w:sz w:val="24"/>
            <w:szCs w:val="24"/>
          </w:rPr>
          <w:t xml:space="preserve">is leakage from </w:t>
        </w:r>
      </w:ins>
      <w:del w:id="165" w:author="Derek Lactin" w:date="2018-06-24T20:04:00Z">
        <w:r w:rsidRPr="00CE4FE7" w:rsidDel="009003F7">
          <w:rPr>
            <w:rFonts w:ascii="Times" w:hAnsi="Times"/>
            <w:sz w:val="24"/>
            <w:szCs w:val="24"/>
          </w:rPr>
          <w:delText xml:space="preserve">external light from </w:delText>
        </w:r>
      </w:del>
      <w:r w:rsidRPr="00CE4FE7">
        <w:rPr>
          <w:rFonts w:ascii="Times" w:hAnsi="Times"/>
          <w:sz w:val="24"/>
          <w:szCs w:val="24"/>
        </w:rPr>
        <w:t>neighbors</w:t>
      </w:r>
      <w:ins w:id="166" w:author="Derek Lactin" w:date="2018-06-24T20:04:00Z">
        <w:r w:rsidR="009003F7">
          <w:rPr>
            <w:rFonts w:ascii="Times" w:hAnsi="Times"/>
            <w:sz w:val="24"/>
            <w:szCs w:val="24"/>
          </w:rPr>
          <w:t>.</w:t>
        </w:r>
      </w:ins>
      <w:r w:rsidRPr="00CE4FE7">
        <w:rPr>
          <w:rFonts w:ascii="Times" w:hAnsi="Times"/>
          <w:sz w:val="24"/>
          <w:szCs w:val="24"/>
        </w:rPr>
        <w:t xml:space="preserve"> </w:t>
      </w:r>
      <w:del w:id="167" w:author="Derek Lactin" w:date="2018-06-24T20:04:00Z">
        <w:r w:rsidRPr="00CE4FE7" w:rsidDel="009003F7">
          <w:rPr>
            <w:rFonts w:ascii="Times" w:hAnsi="Times"/>
            <w:sz w:val="24"/>
            <w:szCs w:val="24"/>
          </w:rPr>
          <w:delText>are detected.</w:delText>
        </w:r>
        <w:r w:rsidDel="009003F7">
          <w:rPr>
            <w:rFonts w:ascii="Times" w:hAnsi="Times"/>
            <w:sz w:val="24"/>
            <w:szCs w:val="24"/>
          </w:rPr>
          <w:delText xml:space="preserve"> </w:delText>
        </w:r>
      </w:del>
      <w:commentRangeEnd w:id="152"/>
      <w:r w:rsidR="009003F7">
        <w:rPr>
          <w:rStyle w:val="CommentReference"/>
        </w:rPr>
        <w:commentReference w:id="152"/>
      </w:r>
      <w:del w:id="168" w:author="Derek Lactin" w:date="2018-06-24T20:09:00Z">
        <w:r w:rsidDel="009003F7">
          <w:rPr>
            <w:rFonts w:ascii="Times" w:hAnsi="Times"/>
            <w:sz w:val="24"/>
            <w:szCs w:val="24"/>
          </w:rPr>
          <w:delText xml:space="preserve">We </w:delText>
        </w:r>
      </w:del>
      <w:del w:id="169" w:author="Derek Lactin" w:date="2018-06-24T20:04:00Z">
        <w:r w:rsidDel="009003F7">
          <w:rPr>
            <w:rFonts w:ascii="Times" w:hAnsi="Times"/>
            <w:sz w:val="24"/>
            <w:szCs w:val="24"/>
          </w:rPr>
          <w:delText xml:space="preserve">find </w:delText>
        </w:r>
      </w:del>
      <w:ins w:id="170" w:author="Derek Lactin" w:date="2018-06-24T20:09:00Z">
        <w:r w:rsidR="009003F7">
          <w:rPr>
            <w:rFonts w:ascii="Times" w:hAnsi="Times"/>
            <w:sz w:val="24"/>
            <w:szCs w:val="24"/>
          </w:rPr>
          <w:t xml:space="preserve">Our goal is to find </w:t>
        </w:r>
      </w:ins>
      <w:r>
        <w:rPr>
          <w:rFonts w:ascii="Times" w:hAnsi="Times"/>
          <w:sz w:val="24"/>
          <w:szCs w:val="24"/>
        </w:rPr>
        <w:t>the optim</w:t>
      </w:r>
      <w:ins w:id="171" w:author="Derek Lactin" w:date="2018-06-24T20:04:00Z">
        <w:r w:rsidR="009003F7">
          <w:rPr>
            <w:rFonts w:ascii="Times" w:hAnsi="Times"/>
            <w:sz w:val="24"/>
            <w:szCs w:val="24"/>
          </w:rPr>
          <w:t>al</w:t>
        </w:r>
      </w:ins>
      <w:del w:id="172" w:author="Derek Lactin" w:date="2018-06-24T20:04:00Z">
        <w:r w:rsidDel="009003F7">
          <w:rPr>
            <w:rFonts w:ascii="Times" w:hAnsi="Times"/>
            <w:sz w:val="24"/>
            <w:szCs w:val="24"/>
          </w:rPr>
          <w:delText>um</w:delText>
        </w:r>
      </w:del>
      <w:r>
        <w:rPr>
          <w:rFonts w:ascii="Times" w:hAnsi="Times"/>
          <w:sz w:val="24"/>
          <w:szCs w:val="24"/>
        </w:rPr>
        <w:t xml:space="preserve"> setting for d</w:t>
      </w:r>
      <w:r w:rsidRPr="00660941">
        <w:rPr>
          <w:rFonts w:ascii="Times" w:hAnsi="Times"/>
          <w:sz w:val="24"/>
          <w:szCs w:val="24"/>
          <w:vertAlign w:val="subscript"/>
        </w:rPr>
        <w:t>1</w:t>
      </w:r>
      <w:r>
        <w:rPr>
          <w:rFonts w:ascii="Times" w:hAnsi="Times"/>
          <w:sz w:val="24"/>
          <w:szCs w:val="24"/>
        </w:rPr>
        <w:t>, d</w:t>
      </w:r>
      <w:r w:rsidRPr="00660941">
        <w:rPr>
          <w:rFonts w:ascii="Times" w:hAnsi="Times"/>
          <w:sz w:val="24"/>
          <w:szCs w:val="24"/>
          <w:vertAlign w:val="subscript"/>
        </w:rPr>
        <w:t>2</w:t>
      </w:r>
      <w:r>
        <w:rPr>
          <w:rFonts w:ascii="Times" w:hAnsi="Times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>
        <w:rPr>
          <w:rFonts w:ascii="Times" w:hAnsi="Times" w:hint="eastAsia"/>
          <w:sz w:val="24"/>
          <w:szCs w:val="24"/>
        </w:rPr>
        <w:t xml:space="preserve"> </w:t>
      </w:r>
      <w:del w:id="173" w:author="Derek Lactin" w:date="2018-06-24T20:04:00Z">
        <w:r w:rsidDel="009003F7">
          <w:rPr>
            <w:rFonts w:ascii="Times" w:hAnsi="Times"/>
            <w:sz w:val="24"/>
            <w:szCs w:val="24"/>
          </w:rPr>
          <w:delText xml:space="preserve">based on </w:delText>
        </w:r>
        <w:r w:rsidR="00A279E3" w:rsidDel="009003F7">
          <w:rPr>
            <w:rFonts w:ascii="Times" w:hAnsi="Times"/>
            <w:sz w:val="24"/>
            <w:szCs w:val="24"/>
          </w:rPr>
          <w:delText xml:space="preserve">the </w:delText>
        </w:r>
      </w:del>
      <w:ins w:id="174" w:author="Derek Lactin" w:date="2018-06-24T20:04:00Z">
        <w:r w:rsidR="009003F7">
          <w:rPr>
            <w:rFonts w:ascii="Times" w:hAnsi="Times"/>
            <w:sz w:val="24"/>
            <w:szCs w:val="24"/>
          </w:rPr>
          <w:t xml:space="preserve">to maximize </w:t>
        </w:r>
      </w:ins>
      <w:r>
        <w:rPr>
          <w:rFonts w:ascii="Times" w:hAnsi="Times"/>
          <w:sz w:val="24"/>
          <w:szCs w:val="24"/>
        </w:rPr>
        <w:t xml:space="preserve">QE and </w:t>
      </w:r>
      <w:del w:id="175" w:author="Derek Lactin" w:date="2018-06-24T20:04:00Z">
        <w:r w:rsidR="00A279E3" w:rsidDel="009003F7">
          <w:rPr>
            <w:rFonts w:ascii="Times" w:hAnsi="Times"/>
            <w:sz w:val="24"/>
            <w:szCs w:val="24"/>
          </w:rPr>
          <w:delText xml:space="preserve">the </w:delText>
        </w:r>
      </w:del>
      <w:ins w:id="176" w:author="Derek Lactin" w:date="2018-06-24T20:04:00Z">
        <w:r w:rsidR="009003F7">
          <w:rPr>
            <w:rFonts w:ascii="Times" w:hAnsi="Times"/>
            <w:sz w:val="24"/>
            <w:szCs w:val="24"/>
          </w:rPr>
          <w:t xml:space="preserve">minimize </w:t>
        </w:r>
      </w:ins>
      <w:r>
        <w:rPr>
          <w:rFonts w:ascii="Times" w:hAnsi="Times"/>
          <w:sz w:val="24"/>
          <w:szCs w:val="24"/>
        </w:rPr>
        <w:t>crosstalk.</w:t>
      </w:r>
      <w:r w:rsidR="00360E03">
        <w:rPr>
          <w:rFonts w:ascii="Times" w:hAnsi="Times"/>
          <w:sz w:val="24"/>
          <w:szCs w:val="24"/>
        </w:rPr>
        <w:t xml:space="preserve"> </w:t>
      </w:r>
      <w:del w:id="177" w:author="Derek Lactin" w:date="2018-06-24T20:05:00Z">
        <w:r w:rsidR="00360E03" w:rsidDel="009003F7">
          <w:rPr>
            <w:rFonts w:ascii="Times" w:hAnsi="Times"/>
            <w:sz w:val="24"/>
            <w:szCs w:val="24"/>
          </w:rPr>
          <w:delText xml:space="preserve">Assume that </w:delText>
        </w:r>
      </w:del>
      <w:ins w:id="178" w:author="Derek Lactin" w:date="2018-06-24T20:05:00Z">
        <w:r w:rsidR="009003F7">
          <w:rPr>
            <w:rFonts w:ascii="Times" w:hAnsi="Times"/>
            <w:sz w:val="24"/>
            <w:szCs w:val="24"/>
          </w:rPr>
          <w:t xml:space="preserve">If the top monitor is </w:t>
        </w:r>
      </w:ins>
      <w:r w:rsidR="00360E03">
        <w:rPr>
          <w:rFonts w:ascii="Times" w:hAnsi="Times"/>
          <w:sz w:val="24"/>
          <w:szCs w:val="24"/>
        </w:rPr>
        <w:t>T</w:t>
      </w:r>
      <w:r w:rsidR="00360E03" w:rsidRPr="00360E03">
        <w:rPr>
          <w:rFonts w:ascii="Times" w:hAnsi="Times"/>
          <w:sz w:val="24"/>
          <w:szCs w:val="24"/>
          <w:vertAlign w:val="subscript"/>
        </w:rPr>
        <w:t>1</w:t>
      </w:r>
      <w:r w:rsidR="00360E03">
        <w:rPr>
          <w:rFonts w:ascii="Times" w:hAnsi="Times"/>
          <w:sz w:val="24"/>
          <w:szCs w:val="24"/>
        </w:rPr>
        <w:t xml:space="preserve"> is </w:t>
      </w:r>
      <w:del w:id="179" w:author="Derek Lactin" w:date="2018-06-24T20:05:00Z">
        <w:r w:rsidR="00360E03" w:rsidDel="009003F7">
          <w:rPr>
            <w:rFonts w:ascii="Times" w:hAnsi="Times"/>
            <w:sz w:val="24"/>
            <w:szCs w:val="24"/>
          </w:rPr>
          <w:delText>a top monitor, T</w:delText>
        </w:r>
        <w:r w:rsidR="00360E03" w:rsidRPr="00360E03" w:rsidDel="009003F7">
          <w:rPr>
            <w:rFonts w:ascii="Times" w:hAnsi="Times"/>
            <w:sz w:val="24"/>
            <w:szCs w:val="24"/>
            <w:vertAlign w:val="subscript"/>
          </w:rPr>
          <w:delText>2</w:delText>
        </w:r>
        <w:r w:rsidR="00360E03" w:rsidDel="009003F7">
          <w:rPr>
            <w:rFonts w:ascii="Times" w:hAnsi="Times"/>
            <w:sz w:val="24"/>
            <w:szCs w:val="24"/>
          </w:rPr>
          <w:delText xml:space="preserve"> is a </w:delText>
        </w:r>
      </w:del>
      <w:ins w:id="180" w:author="Derek Lactin" w:date="2018-06-24T20:05:00Z">
        <w:r w:rsidR="009003F7">
          <w:rPr>
            <w:rFonts w:ascii="Times" w:hAnsi="Times"/>
            <w:sz w:val="24"/>
            <w:szCs w:val="24"/>
          </w:rPr>
          <w:t xml:space="preserve">the </w:t>
        </w:r>
      </w:ins>
      <w:r w:rsidR="00360E03">
        <w:rPr>
          <w:rFonts w:ascii="Times" w:hAnsi="Times"/>
          <w:sz w:val="24"/>
          <w:szCs w:val="24"/>
        </w:rPr>
        <w:t>left monitor</w:t>
      </w:r>
      <w:ins w:id="181" w:author="Derek Lactin" w:date="2018-06-24T20:05:00Z">
        <w:r w:rsidR="009003F7">
          <w:rPr>
            <w:rFonts w:ascii="Times" w:hAnsi="Times"/>
            <w:sz w:val="24"/>
            <w:szCs w:val="24"/>
          </w:rPr>
          <w:t xml:space="preserve"> is T</w:t>
        </w:r>
        <w:r w:rsidR="009003F7" w:rsidRPr="009003F7">
          <w:rPr>
            <w:rFonts w:ascii="Times" w:hAnsi="Times"/>
            <w:sz w:val="24"/>
            <w:szCs w:val="24"/>
            <w:vertAlign w:val="subscript"/>
            <w:rPrChange w:id="182" w:author="Derek Lactin" w:date="2018-06-24T20:05:00Z">
              <w:rPr>
                <w:rFonts w:ascii="Times" w:hAnsi="Times"/>
                <w:sz w:val="24"/>
                <w:szCs w:val="24"/>
              </w:rPr>
            </w:rPrChange>
          </w:rPr>
          <w:t>2</w:t>
        </w:r>
      </w:ins>
      <w:r w:rsidR="00360E03">
        <w:rPr>
          <w:rFonts w:ascii="Times" w:hAnsi="Times"/>
          <w:sz w:val="24"/>
          <w:szCs w:val="24"/>
        </w:rPr>
        <w:t xml:space="preserve">, </w:t>
      </w:r>
      <w:del w:id="183" w:author="Derek Lactin" w:date="2018-06-24T20:05:00Z">
        <w:r w:rsidR="00360E03" w:rsidDel="009003F7">
          <w:rPr>
            <w:rFonts w:ascii="Times" w:hAnsi="Times"/>
            <w:sz w:val="24"/>
            <w:szCs w:val="24"/>
          </w:rPr>
          <w:delText>T</w:delText>
        </w:r>
        <w:r w:rsidR="00360E03" w:rsidRPr="00360E03" w:rsidDel="009003F7">
          <w:rPr>
            <w:rFonts w:ascii="Times" w:hAnsi="Times"/>
            <w:sz w:val="24"/>
            <w:szCs w:val="24"/>
            <w:vertAlign w:val="subscript"/>
          </w:rPr>
          <w:delText>3</w:delText>
        </w:r>
        <w:r w:rsidR="00360E03" w:rsidDel="009003F7">
          <w:rPr>
            <w:rFonts w:ascii="Times" w:hAnsi="Times"/>
            <w:sz w:val="24"/>
            <w:szCs w:val="24"/>
          </w:rPr>
          <w:delText xml:space="preserve"> is a </w:delText>
        </w:r>
      </w:del>
      <w:ins w:id="184" w:author="Derek Lactin" w:date="2018-06-24T20:05:00Z">
        <w:r w:rsidR="009003F7">
          <w:rPr>
            <w:rFonts w:ascii="Times" w:hAnsi="Times"/>
            <w:sz w:val="24"/>
            <w:szCs w:val="24"/>
          </w:rPr>
          <w:t xml:space="preserve">the </w:t>
        </w:r>
      </w:ins>
      <w:r w:rsidR="00360E03">
        <w:rPr>
          <w:rFonts w:ascii="Times" w:hAnsi="Times"/>
          <w:sz w:val="24"/>
          <w:szCs w:val="24"/>
        </w:rPr>
        <w:t xml:space="preserve">right monitor </w:t>
      </w:r>
      <w:del w:id="185" w:author="Derek Lactin" w:date="2018-06-24T20:05:00Z">
        <w:r w:rsidR="00360E03" w:rsidDel="009003F7">
          <w:rPr>
            <w:rFonts w:ascii="Times" w:hAnsi="Times"/>
            <w:sz w:val="24"/>
            <w:szCs w:val="24"/>
          </w:rPr>
          <w:delText>and</w:delText>
        </w:r>
      </w:del>
      <w:ins w:id="186" w:author="Derek Lactin" w:date="2018-06-24T20:05:00Z">
        <w:r w:rsidR="009003F7">
          <w:rPr>
            <w:rFonts w:ascii="Times" w:hAnsi="Times"/>
            <w:sz w:val="24"/>
            <w:szCs w:val="24"/>
          </w:rPr>
          <w:t>is T</w:t>
        </w:r>
        <w:r w:rsidR="009003F7" w:rsidRPr="009003F7">
          <w:rPr>
            <w:rFonts w:ascii="Times" w:hAnsi="Times"/>
            <w:sz w:val="24"/>
            <w:szCs w:val="24"/>
            <w:vertAlign w:val="subscript"/>
            <w:rPrChange w:id="187" w:author="Derek Lactin" w:date="2018-06-24T20:05:00Z">
              <w:rPr>
                <w:rFonts w:ascii="Times" w:hAnsi="Times"/>
                <w:sz w:val="24"/>
                <w:szCs w:val="24"/>
              </w:rPr>
            </w:rPrChange>
          </w:rPr>
          <w:t>3</w:t>
        </w:r>
      </w:ins>
      <w:r w:rsidR="00360E03">
        <w:rPr>
          <w:rFonts w:ascii="Times" w:hAnsi="Times"/>
          <w:sz w:val="24"/>
          <w:szCs w:val="24"/>
        </w:rPr>
        <w:t xml:space="preserve">, </w:t>
      </w:r>
      <w:del w:id="188" w:author="Derek Lactin" w:date="2018-06-24T20:05:00Z">
        <w:r w:rsidR="00360E03" w:rsidDel="009003F7">
          <w:rPr>
            <w:rFonts w:ascii="Times" w:hAnsi="Times"/>
            <w:sz w:val="24"/>
            <w:szCs w:val="24"/>
          </w:rPr>
          <w:delText>T</w:delText>
        </w:r>
        <w:r w:rsidR="00360E03" w:rsidRPr="00360E03" w:rsidDel="009003F7">
          <w:rPr>
            <w:rFonts w:ascii="Times" w:hAnsi="Times"/>
            <w:sz w:val="24"/>
            <w:szCs w:val="24"/>
            <w:vertAlign w:val="subscript"/>
          </w:rPr>
          <w:delText>4</w:delText>
        </w:r>
        <w:r w:rsidR="00360E03" w:rsidDel="009003F7">
          <w:rPr>
            <w:rFonts w:ascii="Times" w:hAnsi="Times"/>
            <w:sz w:val="24"/>
            <w:szCs w:val="24"/>
          </w:rPr>
          <w:delText xml:space="preserve"> is a </w:delText>
        </w:r>
      </w:del>
      <w:ins w:id="189" w:author="Derek Lactin" w:date="2018-06-24T20:05:00Z">
        <w:r w:rsidR="009003F7">
          <w:rPr>
            <w:rFonts w:ascii="Times" w:hAnsi="Times"/>
            <w:sz w:val="24"/>
            <w:szCs w:val="24"/>
          </w:rPr>
          <w:t xml:space="preserve">and the </w:t>
        </w:r>
      </w:ins>
      <w:r w:rsidR="00360E03">
        <w:rPr>
          <w:rFonts w:ascii="Times" w:hAnsi="Times"/>
          <w:sz w:val="24"/>
          <w:szCs w:val="24"/>
        </w:rPr>
        <w:t>bottom monitor</w:t>
      </w:r>
      <w:ins w:id="190" w:author="Derek Lactin" w:date="2018-06-24T20:05:00Z">
        <w:r w:rsidR="009003F7">
          <w:rPr>
            <w:rFonts w:ascii="Times" w:hAnsi="Times"/>
            <w:sz w:val="24"/>
            <w:szCs w:val="24"/>
          </w:rPr>
          <w:t xml:space="preserve"> is T</w:t>
        </w:r>
        <w:r w:rsidR="009003F7" w:rsidRPr="009003F7">
          <w:rPr>
            <w:rFonts w:ascii="Times" w:hAnsi="Times"/>
            <w:sz w:val="24"/>
            <w:szCs w:val="24"/>
            <w:vertAlign w:val="subscript"/>
            <w:rPrChange w:id="191" w:author="Derek Lactin" w:date="2018-06-24T20:05:00Z">
              <w:rPr>
                <w:rFonts w:ascii="Times" w:hAnsi="Times"/>
                <w:sz w:val="24"/>
                <w:szCs w:val="24"/>
              </w:rPr>
            </w:rPrChange>
          </w:rPr>
          <w:t>4</w:t>
        </w:r>
        <w:r w:rsidR="009003F7">
          <w:rPr>
            <w:rFonts w:ascii="Times" w:hAnsi="Times"/>
            <w:sz w:val="24"/>
            <w:szCs w:val="24"/>
          </w:rPr>
          <w:t xml:space="preserve">, </w:t>
        </w:r>
      </w:ins>
      <w:del w:id="192" w:author="Derek Lactin" w:date="2018-06-24T20:05:00Z">
        <w:r w:rsidR="00360E03" w:rsidDel="009003F7">
          <w:rPr>
            <w:rFonts w:ascii="Times" w:hAnsi="Times"/>
            <w:sz w:val="24"/>
            <w:szCs w:val="24"/>
          </w:rPr>
          <w:delText>. Then</w:delText>
        </w:r>
      </w:del>
      <w:del w:id="193" w:author="Derek Lactin" w:date="2018-06-24T20:06:00Z">
        <w:r w:rsidR="00360E03" w:rsidDel="009003F7">
          <w:rPr>
            <w:rFonts w:ascii="Times" w:hAnsi="Times"/>
            <w:sz w:val="24"/>
            <w:szCs w:val="24"/>
          </w:rPr>
          <w:delText>,</w:delText>
        </w:r>
      </w:del>
      <w:r w:rsidR="00360E03">
        <w:rPr>
          <w:rFonts w:ascii="Times" w:hAnsi="Times"/>
          <w:sz w:val="24"/>
          <w:szCs w:val="24"/>
        </w:rPr>
        <w:t xml:space="preserve"> </w:t>
      </w:r>
      <w:del w:id="194" w:author="Derek Lactin" w:date="2018-06-24T20:06:00Z">
        <w:r w:rsidR="00360E03" w:rsidDel="009003F7">
          <w:rPr>
            <w:rFonts w:ascii="Times" w:hAnsi="Times"/>
            <w:sz w:val="24"/>
            <w:szCs w:val="24"/>
          </w:rPr>
          <w:delText xml:space="preserve">we can calculate the </w:delText>
        </w:r>
      </w:del>
      <w:ins w:id="195" w:author="Derek Lactin" w:date="2018-06-24T20:06:00Z">
        <w:r w:rsidR="009003F7">
          <w:rPr>
            <w:rFonts w:ascii="Times" w:hAnsi="Times"/>
            <w:sz w:val="24"/>
            <w:szCs w:val="24"/>
          </w:rPr>
          <w:t xml:space="preserve">then </w:t>
        </w:r>
      </w:ins>
    </w:p>
    <w:p w14:paraId="1B4BF872" w14:textId="5E18852E" w:rsidR="009003F7" w:rsidRDefault="00360E03" w:rsidP="00E279B5">
      <w:pPr>
        <w:ind w:left="1480" w:firstLineChars="50" w:firstLine="120"/>
        <w:rPr>
          <w:ins w:id="196" w:author="Derek Lactin" w:date="2018-06-24T20:06:00Z"/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QE </w:t>
      </w:r>
      <w:del w:id="197" w:author="Derek Lactin" w:date="2018-06-24T20:06:00Z">
        <w:r w:rsidDel="009003F7">
          <w:rPr>
            <w:rFonts w:ascii="Times" w:hAnsi="Times"/>
            <w:sz w:val="24"/>
            <w:szCs w:val="24"/>
          </w:rPr>
          <w:delText xml:space="preserve">by following equation, </w:delText>
        </w:r>
      </w:del>
      <w:ins w:id="198" w:author="Derek Lactin" w:date="2018-06-24T20:06:00Z">
        <w:r w:rsidR="009003F7">
          <w:rPr>
            <w:rFonts w:ascii="Times" w:hAnsi="Times"/>
            <w:sz w:val="24"/>
            <w:szCs w:val="24"/>
          </w:rPr>
          <w:t xml:space="preserve">= </w:t>
        </w:r>
      </w:ins>
      <w:r>
        <w:rPr>
          <w:rFonts w:ascii="Times" w:hAnsi="Times"/>
          <w:sz w:val="24"/>
          <w:szCs w:val="24"/>
        </w:rPr>
        <w:t>-T</w:t>
      </w:r>
      <w:r w:rsidRPr="00360E03">
        <w:rPr>
          <w:rFonts w:ascii="Times" w:hAnsi="Times"/>
          <w:sz w:val="24"/>
          <w:szCs w:val="24"/>
          <w:vertAlign w:val="subscript"/>
        </w:rPr>
        <w:t>1</w:t>
      </w:r>
      <w:r>
        <w:rPr>
          <w:rFonts w:ascii="Times" w:hAnsi="Times"/>
          <w:sz w:val="24"/>
          <w:szCs w:val="24"/>
        </w:rPr>
        <w:t>-(-T</w:t>
      </w:r>
      <w:r w:rsidRPr="00360E03">
        <w:rPr>
          <w:rFonts w:ascii="Times" w:hAnsi="Times"/>
          <w:sz w:val="24"/>
          <w:szCs w:val="24"/>
          <w:vertAlign w:val="subscript"/>
        </w:rPr>
        <w:t>2</w:t>
      </w:r>
      <w:r>
        <w:rPr>
          <w:rFonts w:ascii="Times" w:hAnsi="Times"/>
          <w:sz w:val="24"/>
          <w:szCs w:val="24"/>
        </w:rPr>
        <w:t>+T</w:t>
      </w:r>
      <w:r w:rsidRPr="00360E03">
        <w:rPr>
          <w:rFonts w:ascii="Times" w:hAnsi="Times"/>
          <w:sz w:val="24"/>
          <w:szCs w:val="24"/>
          <w:vertAlign w:val="subscript"/>
        </w:rPr>
        <w:t>3</w:t>
      </w:r>
      <w:r>
        <w:rPr>
          <w:rFonts w:ascii="Times" w:hAnsi="Times"/>
          <w:sz w:val="24"/>
          <w:szCs w:val="24"/>
        </w:rPr>
        <w:t>-T</w:t>
      </w:r>
      <w:r w:rsidRPr="00360E03">
        <w:rPr>
          <w:rFonts w:ascii="Times" w:hAnsi="Times"/>
          <w:sz w:val="24"/>
          <w:szCs w:val="24"/>
          <w:vertAlign w:val="subscript"/>
        </w:rPr>
        <w:t>4</w:t>
      </w:r>
      <w:r>
        <w:rPr>
          <w:rFonts w:ascii="Times" w:hAnsi="Times"/>
          <w:sz w:val="24"/>
          <w:szCs w:val="24"/>
        </w:rPr>
        <w:t>)</w:t>
      </w:r>
      <w:r w:rsidR="004D2291">
        <w:rPr>
          <w:rFonts w:ascii="Times" w:hAnsi="Times"/>
          <w:sz w:val="24"/>
          <w:szCs w:val="24"/>
        </w:rPr>
        <w:t xml:space="preserve"> </w:t>
      </w:r>
      <w:ins w:id="199" w:author="Derek Lactin" w:date="2018-06-24T20:08:00Z">
        <w:r w:rsidR="009003F7">
          <w:rPr>
            <w:rFonts w:ascii="Times" w:hAnsi="Times"/>
            <w:sz w:val="24"/>
            <w:szCs w:val="24"/>
          </w:rPr>
          <w:tab/>
        </w:r>
        <w:r w:rsidR="009003F7">
          <w:rPr>
            <w:rFonts w:ascii="Times" w:hAnsi="Times"/>
            <w:sz w:val="24"/>
            <w:szCs w:val="24"/>
          </w:rPr>
          <w:tab/>
        </w:r>
        <w:r w:rsidR="009003F7">
          <w:rPr>
            <w:rFonts w:ascii="Times" w:hAnsi="Times"/>
            <w:sz w:val="24"/>
            <w:szCs w:val="24"/>
          </w:rPr>
          <w:tab/>
        </w:r>
        <w:r w:rsidR="009003F7">
          <w:rPr>
            <w:rFonts w:ascii="Times" w:hAnsi="Times"/>
            <w:sz w:val="24"/>
            <w:szCs w:val="24"/>
          </w:rPr>
          <w:tab/>
          <w:t>(1)</w:t>
        </w:r>
      </w:ins>
    </w:p>
    <w:p w14:paraId="6B12DA46" w14:textId="3C856494" w:rsidR="00E279B5" w:rsidRDefault="004D2291" w:rsidP="009003F7">
      <w:pPr>
        <w:ind w:left="1480"/>
        <w:rPr>
          <w:rFonts w:ascii="Times" w:hAnsi="Times" w:hint="eastAsia"/>
          <w:sz w:val="24"/>
          <w:szCs w:val="24"/>
        </w:rPr>
        <w:pPrChange w:id="200" w:author="Derek Lactin" w:date="2018-06-24T20:06:00Z">
          <w:pPr>
            <w:ind w:left="1480" w:firstLineChars="50" w:firstLine="120"/>
          </w:pPr>
        </w:pPrChange>
      </w:pPr>
      <w:r>
        <w:rPr>
          <w:rFonts w:ascii="Times" w:hAnsi="Times"/>
          <w:sz w:val="24"/>
          <w:szCs w:val="24"/>
        </w:rPr>
        <w:t>for all frequency</w:t>
      </w:r>
      <w:r w:rsidR="002F6277">
        <w:rPr>
          <w:rFonts w:ascii="Times" w:hAnsi="Times"/>
          <w:sz w:val="24"/>
          <w:szCs w:val="24"/>
        </w:rPr>
        <w:t xml:space="preserve"> spectra. To calculate the QE of </w:t>
      </w:r>
      <w:r>
        <w:rPr>
          <w:rFonts w:ascii="Times" w:hAnsi="Times"/>
          <w:sz w:val="24"/>
          <w:szCs w:val="24"/>
        </w:rPr>
        <w:t>e</w:t>
      </w:r>
      <w:r w:rsidRPr="004D2291">
        <w:rPr>
          <w:rFonts w:ascii="Times" w:hAnsi="Times"/>
          <w:sz w:val="24"/>
          <w:szCs w:val="24"/>
        </w:rPr>
        <w:t>ach pixel, in each frequency band</w:t>
      </w:r>
      <w:r w:rsidR="002F6277">
        <w:rPr>
          <w:rFonts w:ascii="Times" w:hAnsi="Times"/>
          <w:sz w:val="24"/>
          <w:szCs w:val="24"/>
        </w:rPr>
        <w:t xml:space="preserve">, </w:t>
      </w:r>
      <w:del w:id="201" w:author="Derek Lactin" w:date="2018-06-24T20:06:00Z">
        <w:r w:rsidR="002F6277" w:rsidDel="009003F7">
          <w:rPr>
            <w:rFonts w:ascii="Times" w:hAnsi="Times"/>
            <w:sz w:val="24"/>
            <w:szCs w:val="24"/>
          </w:rPr>
          <w:delText xml:space="preserve">take </w:delText>
        </w:r>
      </w:del>
      <w:ins w:id="202" w:author="Derek Lactin" w:date="2018-06-24T20:06:00Z">
        <w:r w:rsidR="009003F7">
          <w:rPr>
            <w:rFonts w:ascii="Times" w:hAnsi="Times"/>
            <w:sz w:val="24"/>
            <w:szCs w:val="24"/>
          </w:rPr>
          <w:t xml:space="preserve">we took </w:t>
        </w:r>
      </w:ins>
      <w:r w:rsidR="009B31CD">
        <w:rPr>
          <w:rFonts w:ascii="Times" w:hAnsi="Times"/>
          <w:sz w:val="24"/>
          <w:szCs w:val="24"/>
        </w:rPr>
        <w:t>a</w:t>
      </w:r>
      <w:r w:rsidR="009B31CD">
        <w:rPr>
          <w:rFonts w:ascii="Times" w:hAnsi="Times" w:hint="eastAsia"/>
          <w:sz w:val="24"/>
          <w:szCs w:val="24"/>
        </w:rPr>
        <w:t>n</w:t>
      </w:r>
      <w:r w:rsidR="002F6277">
        <w:rPr>
          <w:rFonts w:ascii="Times" w:hAnsi="Times"/>
          <w:sz w:val="24"/>
          <w:szCs w:val="24"/>
        </w:rPr>
        <w:t xml:space="preserve"> average value of them</w:t>
      </w:r>
      <w:ins w:id="203" w:author="Derek Lactin" w:date="2018-06-24T20:07:00Z">
        <w:r w:rsidR="009003F7">
          <w:rPr>
            <w:rFonts w:ascii="Times" w:hAnsi="Times"/>
            <w:sz w:val="24"/>
            <w:szCs w:val="24"/>
          </w:rPr>
          <w:t xml:space="preserve">: </w:t>
        </w:r>
      </w:ins>
      <w:del w:id="204" w:author="Derek Lactin" w:date="2018-06-24T20:07:00Z">
        <w:r w:rsidR="002F6277" w:rsidDel="009003F7">
          <w:rPr>
            <w:rFonts w:ascii="Times" w:hAnsi="Times"/>
            <w:sz w:val="24"/>
            <w:szCs w:val="24"/>
          </w:rPr>
          <w:delText xml:space="preserve"> such as </w:delText>
        </w:r>
      </w:del>
      <w:proofErr w:type="spellStart"/>
      <w:r w:rsidR="002F6277">
        <w:rPr>
          <w:rFonts w:ascii="Times" w:hAnsi="Times"/>
          <w:sz w:val="24"/>
          <w:szCs w:val="24"/>
        </w:rPr>
        <w:t>QE</w:t>
      </w:r>
      <w:r w:rsidR="002F6277" w:rsidRPr="002F6277">
        <w:rPr>
          <w:rFonts w:ascii="Times" w:hAnsi="Times"/>
          <w:sz w:val="24"/>
          <w:szCs w:val="24"/>
          <w:vertAlign w:val="subscript"/>
        </w:rPr>
        <w:t>red</w:t>
      </w:r>
      <w:proofErr w:type="spellEnd"/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</w:t>
      </w:r>
      <w:ins w:id="205" w:author="Derek Lactin" w:date="2018-06-24T20:07:00Z">
        <w:r w:rsidR="009003F7">
          <w:rPr>
            <w:rFonts w:ascii="Times" w:hAnsi="Times"/>
            <w:sz w:val="24"/>
            <w:szCs w:val="24"/>
          </w:rPr>
          <w:t xml:space="preserve">QE </w:t>
        </w:r>
      </w:ins>
      <w:r w:rsidR="002F6277">
        <w:rPr>
          <w:rFonts w:ascii="Times" w:hAnsi="Times"/>
          <w:sz w:val="24"/>
          <w:szCs w:val="24"/>
        </w:rPr>
        <w:t xml:space="preserve">from 590 nm to 650 nm, </w:t>
      </w:r>
      <w:ins w:id="206" w:author="Derek Lactin" w:date="2018-06-24T20:07:00Z">
        <w:r w:rsidR="009003F7">
          <w:rPr>
            <w:rFonts w:ascii="Times" w:hAnsi="Times"/>
            <w:sz w:val="24"/>
            <w:szCs w:val="24"/>
          </w:rPr>
          <w:t xml:space="preserve">and </w:t>
        </w:r>
      </w:ins>
      <w:proofErr w:type="spellStart"/>
      <w:r w:rsidR="002F6277">
        <w:rPr>
          <w:rFonts w:ascii="Times" w:hAnsi="Times"/>
          <w:sz w:val="24"/>
          <w:szCs w:val="24"/>
        </w:rPr>
        <w:t>QE</w:t>
      </w:r>
      <w:r w:rsidR="002F6277" w:rsidRPr="002F6277">
        <w:rPr>
          <w:rFonts w:ascii="Times" w:hAnsi="Times"/>
          <w:sz w:val="24"/>
          <w:szCs w:val="24"/>
          <w:vertAlign w:val="subscript"/>
        </w:rPr>
        <w:t>green</w:t>
      </w:r>
      <w:proofErr w:type="spellEnd"/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from 500</w:t>
      </w:r>
      <w:ins w:id="207" w:author="Derek Lactin" w:date="2018-06-24T20:07:00Z">
        <w:r w:rsidR="009003F7">
          <w:rPr>
            <w:rFonts w:ascii="Times" w:hAnsi="Times"/>
            <w:sz w:val="24"/>
            <w:szCs w:val="24"/>
          </w:rPr>
          <w:t xml:space="preserve"> </w:t>
        </w:r>
      </w:ins>
      <w:r w:rsidR="002F6277">
        <w:rPr>
          <w:rFonts w:ascii="Times" w:hAnsi="Times"/>
          <w:sz w:val="24"/>
          <w:szCs w:val="24"/>
        </w:rPr>
        <w:t>nm to 560</w:t>
      </w:r>
      <w:ins w:id="208" w:author="Derek Lactin" w:date="2018-06-24T20:07:00Z">
        <w:r w:rsidR="009003F7">
          <w:rPr>
            <w:rFonts w:ascii="Times" w:hAnsi="Times"/>
            <w:sz w:val="24"/>
            <w:szCs w:val="24"/>
          </w:rPr>
          <w:t xml:space="preserve"> </w:t>
        </w:r>
      </w:ins>
      <w:r w:rsidR="002F6277">
        <w:rPr>
          <w:rFonts w:ascii="Times" w:hAnsi="Times"/>
          <w:sz w:val="24"/>
          <w:szCs w:val="24"/>
        </w:rPr>
        <w:t>nm</w:t>
      </w:r>
      <w:del w:id="209" w:author="Derek Lactin" w:date="2018-06-24T20:07:00Z">
        <w:r w:rsidR="002F6277" w:rsidDel="009003F7">
          <w:rPr>
            <w:rFonts w:ascii="Times" w:hAnsi="Times"/>
            <w:sz w:val="24"/>
            <w:szCs w:val="24"/>
          </w:rPr>
          <w:delText>)</w:delText>
        </w:r>
      </w:del>
      <w:r w:rsidR="002F6277">
        <w:rPr>
          <w:rFonts w:ascii="Times" w:hAnsi="Times"/>
          <w:sz w:val="24"/>
          <w:szCs w:val="24"/>
        </w:rPr>
        <w:t xml:space="preserve">, and </w:t>
      </w:r>
      <w:proofErr w:type="spellStart"/>
      <w:r w:rsidR="002F6277">
        <w:rPr>
          <w:rFonts w:ascii="Times" w:hAnsi="Times"/>
          <w:sz w:val="24"/>
          <w:szCs w:val="24"/>
        </w:rPr>
        <w:t>QE</w:t>
      </w:r>
      <w:r w:rsidR="002F6277" w:rsidRPr="002F6277">
        <w:rPr>
          <w:rFonts w:ascii="Times" w:hAnsi="Times"/>
          <w:sz w:val="24"/>
          <w:szCs w:val="24"/>
          <w:vertAlign w:val="subscript"/>
        </w:rPr>
        <w:t>blue</w:t>
      </w:r>
      <w:proofErr w:type="spellEnd"/>
      <w:r w:rsidR="009B31CD">
        <w:rPr>
          <w:rFonts w:ascii="Times" w:hAnsi="Times"/>
          <w:sz w:val="24"/>
          <w:szCs w:val="24"/>
        </w:rPr>
        <w:t xml:space="preserve"> is the</w:t>
      </w:r>
      <w:r w:rsidR="002F6277">
        <w:rPr>
          <w:rFonts w:ascii="Times" w:hAnsi="Times"/>
          <w:sz w:val="24"/>
          <w:szCs w:val="24"/>
        </w:rPr>
        <w:t xml:space="preserve"> average from 420 nm to 480 nm.</w:t>
      </w:r>
      <w:r w:rsidR="00B02A53">
        <w:rPr>
          <w:rFonts w:ascii="Times" w:hAnsi="Times"/>
          <w:sz w:val="24"/>
          <w:szCs w:val="24"/>
        </w:rPr>
        <w:t xml:space="preserve"> Crosstalk </w:t>
      </w:r>
      <w:del w:id="210" w:author="Derek Lactin" w:date="2018-06-24T20:08:00Z">
        <w:r w:rsidR="00B02A53" w:rsidDel="009003F7">
          <w:rPr>
            <w:rFonts w:ascii="Times" w:hAnsi="Times"/>
            <w:sz w:val="24"/>
            <w:szCs w:val="24"/>
          </w:rPr>
          <w:delText xml:space="preserve">should be </w:delText>
        </w:r>
      </w:del>
      <w:ins w:id="211" w:author="Derek Lactin" w:date="2018-06-24T20:08:00Z">
        <w:r w:rsidR="009003F7">
          <w:rPr>
            <w:rFonts w:ascii="Times" w:hAnsi="Times"/>
            <w:sz w:val="24"/>
            <w:szCs w:val="24"/>
          </w:rPr>
          <w:t xml:space="preserve">can </w:t>
        </w:r>
      </w:ins>
      <w:r w:rsidR="00B02A53">
        <w:rPr>
          <w:rFonts w:ascii="Times" w:hAnsi="Times"/>
          <w:sz w:val="24"/>
          <w:szCs w:val="24"/>
        </w:rPr>
        <w:t xml:space="preserve">calculated </w:t>
      </w:r>
      <w:del w:id="212" w:author="Derek Lactin" w:date="2018-06-24T20:08:00Z">
        <w:r w:rsidR="00B02A53" w:rsidDel="009003F7">
          <w:rPr>
            <w:rFonts w:ascii="Times" w:hAnsi="Times"/>
            <w:sz w:val="24"/>
            <w:szCs w:val="24"/>
          </w:rPr>
          <w:delText xml:space="preserve">by </w:delText>
        </w:r>
        <w:r w:rsidR="00B02A53" w:rsidDel="009003F7">
          <w:rPr>
            <w:rFonts w:ascii="Times" w:hAnsi="Times" w:hint="eastAsia"/>
            <w:sz w:val="24"/>
            <w:szCs w:val="24"/>
          </w:rPr>
          <w:delText>following</w:delText>
        </w:r>
        <w:r w:rsidR="00B02A53" w:rsidDel="009003F7">
          <w:rPr>
            <w:rFonts w:ascii="Times" w:hAnsi="Times"/>
            <w:sz w:val="24"/>
            <w:szCs w:val="24"/>
          </w:rPr>
          <w:delText xml:space="preserve"> equation</w:delText>
        </w:r>
      </w:del>
      <w:ins w:id="213" w:author="Derek Lactin" w:date="2018-06-24T20:08:00Z">
        <w:r w:rsidR="009003F7">
          <w:rPr>
            <w:rFonts w:ascii="Times" w:hAnsi="Times"/>
            <w:sz w:val="24"/>
            <w:szCs w:val="24"/>
          </w:rPr>
          <w:t>as</w:t>
        </w:r>
      </w:ins>
      <w:del w:id="214" w:author="Derek Lactin" w:date="2018-06-24T20:08:00Z">
        <w:r w:rsidR="00B02A53" w:rsidDel="009003F7">
          <w:rPr>
            <w:rFonts w:ascii="Times" w:hAnsi="Times"/>
            <w:sz w:val="24"/>
            <w:szCs w:val="24"/>
          </w:rPr>
          <w:delText>.</w:delText>
        </w:r>
      </w:del>
    </w:p>
    <w:p w14:paraId="4D4CA72A" w14:textId="13305BC5" w:rsidR="00E279B5" w:rsidRPr="00E279B5" w:rsidRDefault="00317B90" w:rsidP="00E279B5">
      <w:pPr>
        <w:ind w:left="1361" w:firstLineChars="50" w:firstLine="120"/>
        <w:rPr>
          <w:rFonts w:ascii="Times" w:hAnsi="Times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Crosstalk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red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Red Pixel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Blue Pixel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green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Red Pixel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green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Green Pixel</m:t>
                </m: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/2</m:t>
        </m:r>
      </m:oMath>
      <w:ins w:id="215" w:author="Derek Lactin" w:date="2018-06-24T20:08:00Z">
        <w:r w:rsidR="009003F7">
          <w:rPr>
            <w:rFonts w:ascii="Times" w:hAnsi="Times"/>
            <w:sz w:val="24"/>
            <w:szCs w:val="24"/>
          </w:rPr>
          <w:t>,</w:t>
        </w:r>
        <w:r w:rsidR="009003F7">
          <w:rPr>
            <w:rFonts w:ascii="Times" w:hAnsi="Times"/>
            <w:sz w:val="24"/>
            <w:szCs w:val="24"/>
          </w:rPr>
          <w:tab/>
        </w:r>
        <w:r w:rsidR="009003F7">
          <w:rPr>
            <w:rFonts w:ascii="Times" w:hAnsi="Times"/>
            <w:sz w:val="24"/>
            <w:szCs w:val="24"/>
          </w:rPr>
          <w:tab/>
          <w:t>(2)</w:t>
        </w:r>
      </w:ins>
    </w:p>
    <w:p w14:paraId="10B5DA4A" w14:textId="0F288423" w:rsidR="00E279B5" w:rsidRPr="00E279B5" w:rsidRDefault="00317B90" w:rsidP="00E279B5">
      <w:pPr>
        <w:ind w:left="1480" w:firstLineChars="50" w:firstLine="120"/>
        <w:rPr>
          <w:rFonts w:ascii="Times" w:hAnsi="Times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Crosstalk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green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Green Pixel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blue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Blue Pixel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Green Pixel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Red Pixel</m:t>
                </m: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/2</m:t>
        </m:r>
      </m:oMath>
      <w:ins w:id="216" w:author="Derek Lactin" w:date="2018-06-24T20:08:00Z">
        <w:r w:rsidR="009003F7">
          <w:rPr>
            <w:rFonts w:ascii="Times" w:hAnsi="Times"/>
            <w:sz w:val="24"/>
            <w:szCs w:val="24"/>
          </w:rPr>
          <w:t>,</w:t>
        </w:r>
        <w:r w:rsidR="009003F7">
          <w:rPr>
            <w:rFonts w:ascii="Times" w:hAnsi="Times"/>
            <w:sz w:val="24"/>
            <w:szCs w:val="24"/>
          </w:rPr>
          <w:tab/>
        </w:r>
        <w:r w:rsidR="009003F7">
          <w:rPr>
            <w:rFonts w:ascii="Times" w:hAnsi="Times"/>
            <w:sz w:val="24"/>
            <w:szCs w:val="24"/>
          </w:rPr>
          <w:tab/>
          <w:t>(3)</w:t>
        </w:r>
      </w:ins>
    </w:p>
    <w:p w14:paraId="2B840F2B" w14:textId="5D8D740A" w:rsidR="00E279B5" w:rsidRPr="00CE4FE7" w:rsidRDefault="00317B90" w:rsidP="00E279B5">
      <w:pPr>
        <w:ind w:left="1480" w:firstLineChars="50" w:firstLine="120"/>
        <w:rPr>
          <w:rFonts w:ascii="Times" w:hAnsi="Times"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Crosstalk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blue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green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Blue Pixel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green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Green Pixel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Blue Pixel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red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@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Red Pixel</m:t>
                </m:r>
              </m:den>
            </m:f>
            <m:ctrlPr>
              <w:rPr>
                <w:rFonts w:ascii="Cambria Math" w:hAnsi="Cambria Math"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/2</m:t>
        </m:r>
      </m:oMath>
      <w:ins w:id="217" w:author="Derek Lactin" w:date="2018-06-24T20:08:00Z">
        <w:r w:rsidR="009003F7">
          <w:rPr>
            <w:rFonts w:ascii="Times" w:hAnsi="Times"/>
            <w:sz w:val="24"/>
            <w:szCs w:val="24"/>
          </w:rPr>
          <w:t>.</w:t>
        </w:r>
        <w:r w:rsidR="009003F7">
          <w:rPr>
            <w:rFonts w:ascii="Times" w:hAnsi="Times"/>
            <w:sz w:val="24"/>
            <w:szCs w:val="24"/>
          </w:rPr>
          <w:tab/>
        </w:r>
        <w:r w:rsidR="009003F7">
          <w:rPr>
            <w:rFonts w:ascii="Times" w:hAnsi="Times"/>
            <w:sz w:val="24"/>
            <w:szCs w:val="24"/>
          </w:rPr>
          <w:tab/>
          <w:t>(4)</w:t>
        </w:r>
      </w:ins>
    </w:p>
    <w:p w14:paraId="0446A6A3" w14:textId="102ABE0E" w:rsidR="00E279B5" w:rsidRDefault="00AC2111" w:rsidP="00E279B5">
      <w:pPr>
        <w:ind w:left="1480" w:firstLineChars="50" w:firstLine="120"/>
        <w:rPr>
          <w:rFonts w:ascii="Times New Roman" w:hAnsi="Times New Roman" w:cs="Times New Roman"/>
          <w:sz w:val="24"/>
          <w:szCs w:val="24"/>
        </w:rPr>
      </w:pPr>
      <w:del w:id="218" w:author="Derek Lactin" w:date="2018-06-24T20:09:00Z">
        <w:r w:rsidDel="009003F7">
          <w:rPr>
            <w:rFonts w:ascii="Times New Roman" w:hAnsi="Times New Roman" w:cs="Times New Roman"/>
            <w:sz w:val="24"/>
            <w:szCs w:val="24"/>
          </w:rPr>
          <w:delText>We shoul</w:delText>
        </w:r>
        <w:r w:rsidR="00C95011" w:rsidDel="009003F7">
          <w:rPr>
            <w:rFonts w:ascii="Times New Roman" w:hAnsi="Times New Roman" w:cs="Times New Roman"/>
            <w:sz w:val="24"/>
            <w:szCs w:val="24"/>
          </w:rPr>
          <w:delText xml:space="preserve">d find the CIS structure </w:delText>
        </w:r>
      </w:del>
      <w:del w:id="219" w:author="Derek Lactin" w:date="2018-06-24T20:08:00Z">
        <w:r w:rsidR="00C95011" w:rsidDel="009003F7">
          <w:rPr>
            <w:rFonts w:ascii="Times New Roman" w:hAnsi="Times New Roman" w:cs="Times New Roman"/>
            <w:sz w:val="24"/>
            <w:szCs w:val="24"/>
          </w:rPr>
          <w:delText xml:space="preserve">which </w:delText>
        </w:r>
      </w:del>
      <w:del w:id="220" w:author="Derek Lactin" w:date="2018-06-24T20:09:00Z">
        <w:r w:rsidR="00C95011" w:rsidDel="009003F7">
          <w:rPr>
            <w:rFonts w:ascii="Times New Roman" w:hAnsi="Times New Roman" w:cs="Times New Roman"/>
            <w:sz w:val="24"/>
            <w:szCs w:val="24"/>
          </w:rPr>
          <w:delText>has high QE and low crosstalk.</w:delText>
        </w:r>
      </w:del>
    </w:p>
    <w:p w14:paraId="52C9CDBA" w14:textId="64F92C6C" w:rsidR="007A5DA3" w:rsidRDefault="007A5DA3" w:rsidP="00E279B5">
      <w:pPr>
        <w:ind w:left="1480"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0EEAC93A" w14:textId="77777777" w:rsidR="007A5DA3" w:rsidRPr="007A5DA3" w:rsidRDefault="007A5DA3" w:rsidP="007A5DA3">
      <w:pPr>
        <w:spacing w:after="0"/>
        <w:rPr>
          <w:rFonts w:ascii="Times New Roman" w:hAnsi="Times New Roman" w:cs="Times New Roman"/>
          <w:b/>
        </w:rPr>
      </w:pPr>
      <w:r w:rsidRPr="007A5DA3">
        <w:rPr>
          <w:rFonts w:ascii="Times New Roman" w:hAnsi="Times New Roman" w:cs="Times New Roman"/>
          <w:b/>
        </w:rPr>
        <w:t xml:space="preserve">Scientific </w:t>
      </w:r>
      <w:proofErr w:type="gramStart"/>
      <w:r w:rsidRPr="007A5DA3">
        <w:rPr>
          <w:rFonts w:ascii="Times New Roman" w:hAnsi="Times New Roman" w:cs="Times New Roman"/>
          <w:b/>
        </w:rPr>
        <w:t>Writing;  Materials</w:t>
      </w:r>
      <w:proofErr w:type="gramEnd"/>
      <w:r w:rsidRPr="007A5DA3">
        <w:rPr>
          <w:rFonts w:ascii="Times New Roman" w:hAnsi="Times New Roman" w:cs="Times New Roman"/>
          <w:b/>
        </w:rPr>
        <w:t xml:space="preserve"> and Methods Section grading sheet. </w:t>
      </w:r>
    </w:p>
    <w:p w14:paraId="603662E0" w14:textId="77777777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</w:p>
    <w:p w14:paraId="217C1D0B" w14:textId="77777777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</w:p>
    <w:p w14:paraId="3172F787" w14:textId="5B66F840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  <w:b/>
        </w:rPr>
        <w:t>Do I understand?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7</w:t>
      </w:r>
      <w:r w:rsidRPr="007A5DA3">
        <w:rPr>
          <w:rFonts w:ascii="Times New Roman" w:hAnsi="Times New Roman" w:cs="Times New Roman"/>
        </w:rPr>
        <w:t>/10</w:t>
      </w:r>
      <w:r w:rsidR="0032713F">
        <w:rPr>
          <w:rFonts w:ascii="Times New Roman" w:hAnsi="Times New Roman" w:cs="Times New Roman"/>
        </w:rPr>
        <w:t xml:space="preserve"> …</w:t>
      </w:r>
    </w:p>
    <w:p w14:paraId="228EC94A" w14:textId="77777777" w:rsidR="007A5DA3" w:rsidRPr="007A5DA3" w:rsidRDefault="007A5DA3" w:rsidP="007A5DA3">
      <w:pPr>
        <w:spacing w:after="0"/>
        <w:rPr>
          <w:rFonts w:ascii="Times New Roman" w:hAnsi="Times New Roman" w:cs="Times New Roman"/>
          <w:b/>
        </w:rPr>
      </w:pPr>
      <w:r w:rsidRPr="007A5DA3">
        <w:rPr>
          <w:rFonts w:ascii="Times New Roman" w:hAnsi="Times New Roman" w:cs="Times New Roman"/>
          <w:b/>
        </w:rPr>
        <w:t>Structure:</w:t>
      </w:r>
    </w:p>
    <w:p w14:paraId="5ACCEE27" w14:textId="77777777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Paragraphs:</w:t>
      </w:r>
      <w:r w:rsidRPr="007A5DA3">
        <w:rPr>
          <w:rFonts w:ascii="Times New Roman" w:hAnsi="Times New Roman" w:cs="Times New Roman"/>
        </w:rPr>
        <w:tab/>
      </w:r>
    </w:p>
    <w:p w14:paraId="02D938F2" w14:textId="5DFCEB88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ab/>
        <w:t>Present?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2</w:t>
      </w:r>
      <w:r w:rsidRPr="007A5DA3">
        <w:rPr>
          <w:rFonts w:ascii="Times New Roman" w:hAnsi="Times New Roman" w:cs="Times New Roman"/>
        </w:rPr>
        <w:t>/2</w:t>
      </w:r>
    </w:p>
    <w:p w14:paraId="626A492B" w14:textId="0BA3E8AB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ab/>
        <w:t>Topic sentences: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2</w:t>
      </w:r>
      <w:r w:rsidRPr="007A5DA3">
        <w:rPr>
          <w:rFonts w:ascii="Times New Roman" w:hAnsi="Times New Roman" w:cs="Times New Roman"/>
        </w:rPr>
        <w:t>/</w:t>
      </w:r>
      <w:proofErr w:type="gramStart"/>
      <w:r w:rsidRPr="007A5DA3">
        <w:rPr>
          <w:rFonts w:ascii="Times New Roman" w:hAnsi="Times New Roman" w:cs="Times New Roman"/>
        </w:rPr>
        <w:t>3</w:t>
      </w:r>
      <w:r w:rsidR="0032713F">
        <w:rPr>
          <w:rFonts w:ascii="Times New Roman" w:hAnsi="Times New Roman" w:cs="Times New Roman"/>
        </w:rPr>
        <w:t xml:space="preserve"> .</w:t>
      </w:r>
      <w:proofErr w:type="gramEnd"/>
    </w:p>
    <w:p w14:paraId="2285EBBD" w14:textId="03535CB5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lastRenderedPageBreak/>
        <w:tab/>
        <w:t>Coherent: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2</w:t>
      </w:r>
      <w:r w:rsidRPr="007A5DA3">
        <w:rPr>
          <w:rFonts w:ascii="Times New Roman" w:hAnsi="Times New Roman" w:cs="Times New Roman"/>
        </w:rPr>
        <w:t>/</w:t>
      </w:r>
      <w:proofErr w:type="gramStart"/>
      <w:r w:rsidRPr="007A5DA3">
        <w:rPr>
          <w:rFonts w:ascii="Times New Roman" w:hAnsi="Times New Roman" w:cs="Times New Roman"/>
        </w:rPr>
        <w:t>3</w:t>
      </w:r>
      <w:r w:rsidR="0032713F">
        <w:rPr>
          <w:rFonts w:ascii="Times New Roman" w:hAnsi="Times New Roman" w:cs="Times New Roman"/>
        </w:rPr>
        <w:t xml:space="preserve"> .</w:t>
      </w:r>
      <w:proofErr w:type="gramEnd"/>
    </w:p>
    <w:p w14:paraId="06B17879" w14:textId="77777777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</w:p>
    <w:p w14:paraId="61676005" w14:textId="366C341A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Sentences grammatical?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2</w:t>
      </w:r>
      <w:r w:rsidRPr="007A5DA3">
        <w:rPr>
          <w:rFonts w:ascii="Times New Roman" w:hAnsi="Times New Roman" w:cs="Times New Roman"/>
        </w:rPr>
        <w:t>/5</w:t>
      </w:r>
      <w:r w:rsidR="0032713F">
        <w:rPr>
          <w:rFonts w:ascii="Times New Roman" w:hAnsi="Times New Roman" w:cs="Times New Roman"/>
        </w:rPr>
        <w:t xml:space="preserve"> … many are not sentences.</w:t>
      </w:r>
    </w:p>
    <w:p w14:paraId="55DB8425" w14:textId="24F693C6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Minimized word count?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2</w:t>
      </w:r>
      <w:r w:rsidRPr="007A5DA3">
        <w:rPr>
          <w:rFonts w:ascii="Times New Roman" w:hAnsi="Times New Roman" w:cs="Times New Roman"/>
        </w:rPr>
        <w:t>/</w:t>
      </w:r>
      <w:proofErr w:type="gramStart"/>
      <w:r w:rsidR="0032713F">
        <w:rPr>
          <w:rFonts w:ascii="Times New Roman" w:hAnsi="Times New Roman" w:cs="Times New Roman"/>
        </w:rPr>
        <w:t>3 .</w:t>
      </w:r>
      <w:proofErr w:type="gramEnd"/>
    </w:p>
    <w:p w14:paraId="61696199" w14:textId="77777777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</w:p>
    <w:p w14:paraId="22D2027A" w14:textId="77777777" w:rsidR="007A5DA3" w:rsidRPr="007A5DA3" w:rsidRDefault="007A5DA3" w:rsidP="007A5DA3">
      <w:pPr>
        <w:spacing w:after="0"/>
        <w:rPr>
          <w:rFonts w:ascii="Times New Roman" w:hAnsi="Times New Roman" w:cs="Times New Roman"/>
          <w:b/>
        </w:rPr>
      </w:pPr>
      <w:r w:rsidRPr="007A5DA3">
        <w:rPr>
          <w:rFonts w:ascii="Times New Roman" w:hAnsi="Times New Roman" w:cs="Times New Roman"/>
          <w:b/>
        </w:rPr>
        <w:t>Grammar:</w:t>
      </w:r>
    </w:p>
    <w:p w14:paraId="6DB5B844" w14:textId="7A8EE384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The/a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3</w:t>
      </w:r>
      <w:r w:rsidRPr="007A5DA3">
        <w:rPr>
          <w:rFonts w:ascii="Times New Roman" w:hAnsi="Times New Roman" w:cs="Times New Roman"/>
        </w:rPr>
        <w:t>/3</w:t>
      </w:r>
    </w:p>
    <w:p w14:paraId="6F6B0083" w14:textId="6D0071BF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Plurals: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3</w:t>
      </w:r>
      <w:r w:rsidRPr="007A5DA3">
        <w:rPr>
          <w:rFonts w:ascii="Times New Roman" w:hAnsi="Times New Roman" w:cs="Times New Roman"/>
        </w:rPr>
        <w:t>/</w:t>
      </w:r>
      <w:proofErr w:type="gramStart"/>
      <w:r w:rsidRPr="007A5DA3">
        <w:rPr>
          <w:rFonts w:ascii="Times New Roman" w:hAnsi="Times New Roman" w:cs="Times New Roman"/>
        </w:rPr>
        <w:t>3</w:t>
      </w:r>
      <w:r w:rsidR="0032713F">
        <w:rPr>
          <w:rFonts w:ascii="Times New Roman" w:hAnsi="Times New Roman" w:cs="Times New Roman"/>
        </w:rPr>
        <w:t xml:space="preserve"> .</w:t>
      </w:r>
      <w:proofErr w:type="gramEnd"/>
    </w:p>
    <w:p w14:paraId="76FF8C82" w14:textId="0662E3DA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Verb form: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2</w:t>
      </w:r>
      <w:r w:rsidRPr="007A5DA3">
        <w:rPr>
          <w:rFonts w:ascii="Times New Roman" w:hAnsi="Times New Roman" w:cs="Times New Roman"/>
        </w:rPr>
        <w:t>/</w:t>
      </w:r>
      <w:proofErr w:type="gramStart"/>
      <w:r w:rsidRPr="007A5DA3">
        <w:rPr>
          <w:rFonts w:ascii="Times New Roman" w:hAnsi="Times New Roman" w:cs="Times New Roman"/>
        </w:rPr>
        <w:t>3</w:t>
      </w:r>
      <w:r w:rsidR="0032713F">
        <w:rPr>
          <w:rFonts w:ascii="Times New Roman" w:hAnsi="Times New Roman" w:cs="Times New Roman"/>
        </w:rPr>
        <w:t xml:space="preserve"> .</w:t>
      </w:r>
      <w:proofErr w:type="gramEnd"/>
    </w:p>
    <w:p w14:paraId="44BE5F39" w14:textId="2A094E64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Pronouns clearly matched to antecedents?</w:t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3</w:t>
      </w:r>
      <w:r w:rsidRPr="007A5DA3">
        <w:rPr>
          <w:rFonts w:ascii="Times New Roman" w:hAnsi="Times New Roman" w:cs="Times New Roman"/>
        </w:rPr>
        <w:t>/</w:t>
      </w:r>
      <w:r w:rsidR="0032713F">
        <w:rPr>
          <w:rFonts w:ascii="Times New Roman" w:hAnsi="Times New Roman" w:cs="Times New Roman"/>
        </w:rPr>
        <w:t>3</w:t>
      </w:r>
    </w:p>
    <w:p w14:paraId="5657DB42" w14:textId="74821697" w:rsidR="007A5DA3" w:rsidRPr="007A5DA3" w:rsidRDefault="007A5DA3" w:rsidP="007A5DA3">
      <w:pPr>
        <w:spacing w:after="0"/>
        <w:rPr>
          <w:rFonts w:ascii="Times New Roman" w:hAnsi="Times New Roman" w:cs="Times New Roman"/>
        </w:rPr>
      </w:pPr>
      <w:r w:rsidRPr="007A5DA3">
        <w:rPr>
          <w:rFonts w:ascii="Times New Roman" w:hAnsi="Times New Roman" w:cs="Times New Roman"/>
        </w:rPr>
        <w:t>Prepositions: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2</w:t>
      </w:r>
      <w:r w:rsidRPr="007A5DA3">
        <w:rPr>
          <w:rFonts w:ascii="Times New Roman" w:hAnsi="Times New Roman" w:cs="Times New Roman"/>
        </w:rPr>
        <w:t>/</w:t>
      </w:r>
      <w:r w:rsidR="0032713F">
        <w:rPr>
          <w:rFonts w:ascii="Times New Roman" w:hAnsi="Times New Roman" w:cs="Times New Roman"/>
        </w:rPr>
        <w:t>2</w:t>
      </w:r>
    </w:p>
    <w:p w14:paraId="03834CBF" w14:textId="190B37FB" w:rsidR="007A5DA3" w:rsidRPr="007A5DA3" w:rsidRDefault="007A5DA3" w:rsidP="007A5DA3">
      <w:pPr>
        <w:spacing w:after="0"/>
        <w:rPr>
          <w:rFonts w:ascii="Times New Roman" w:hAnsi="Times New Roman" w:cs="Times New Roman"/>
          <w:b/>
        </w:rPr>
      </w:pPr>
      <w:r w:rsidRPr="007A5DA3">
        <w:rPr>
          <w:rFonts w:ascii="Times New Roman" w:hAnsi="Times New Roman" w:cs="Times New Roman"/>
          <w:b/>
        </w:rPr>
        <w:t>General (Formatting, Vocab)</w:t>
      </w:r>
      <w:r w:rsidRPr="007A5DA3">
        <w:rPr>
          <w:rFonts w:ascii="Times New Roman" w:hAnsi="Times New Roman" w:cs="Times New Roman"/>
        </w:rPr>
        <w:tab/>
      </w:r>
      <w:r w:rsidRPr="007A5DA3">
        <w:rPr>
          <w:rFonts w:ascii="Times New Roman" w:hAnsi="Times New Roman" w:cs="Times New Roman"/>
        </w:rPr>
        <w:tab/>
      </w:r>
      <w:r w:rsidR="0032713F">
        <w:rPr>
          <w:rFonts w:ascii="Times New Roman" w:hAnsi="Times New Roman" w:cs="Times New Roman"/>
        </w:rPr>
        <w:t>4</w:t>
      </w:r>
      <w:r w:rsidRPr="007A5DA3">
        <w:rPr>
          <w:rFonts w:ascii="Times New Roman" w:hAnsi="Times New Roman" w:cs="Times New Roman"/>
        </w:rPr>
        <w:t>/</w:t>
      </w:r>
      <w:proofErr w:type="gramStart"/>
      <w:r w:rsidRPr="007A5DA3">
        <w:rPr>
          <w:rFonts w:ascii="Times New Roman" w:hAnsi="Times New Roman" w:cs="Times New Roman"/>
        </w:rPr>
        <w:t>5</w:t>
      </w:r>
      <w:r w:rsidR="0032713F">
        <w:rPr>
          <w:rFonts w:ascii="Times New Roman" w:hAnsi="Times New Roman" w:cs="Times New Roman"/>
        </w:rPr>
        <w:t xml:space="preserve"> .</w:t>
      </w:r>
      <w:proofErr w:type="gramEnd"/>
      <w:r w:rsidR="0032713F">
        <w:rPr>
          <w:rFonts w:ascii="Times New Roman" w:hAnsi="Times New Roman" w:cs="Times New Roman"/>
        </w:rPr>
        <w:t xml:space="preserve"> justify; remove outline points</w:t>
      </w:r>
    </w:p>
    <w:p w14:paraId="462A06CC" w14:textId="53FA0792" w:rsidR="007A5DA3" w:rsidRDefault="007A5DA3" w:rsidP="007A5DA3">
      <w:pPr>
        <w:spacing w:after="0"/>
        <w:ind w:left="1480" w:firstLineChars="50" w:firstLine="140"/>
        <w:rPr>
          <w:rFonts w:ascii="Times New Roman" w:hAnsi="Times New Roman" w:cs="Times New Roman"/>
          <w:sz w:val="28"/>
          <w:szCs w:val="28"/>
        </w:rPr>
      </w:pPr>
      <w:r w:rsidRPr="007A5DA3">
        <w:rPr>
          <w:rFonts w:ascii="Times New Roman" w:hAnsi="Times New Roman" w:cs="Times New Roman"/>
          <w:sz w:val="28"/>
          <w:szCs w:val="28"/>
        </w:rPr>
        <w:tab/>
      </w:r>
      <w:r w:rsidRPr="007A5DA3">
        <w:rPr>
          <w:rFonts w:ascii="Times New Roman" w:hAnsi="Times New Roman" w:cs="Times New Roman"/>
          <w:sz w:val="28"/>
          <w:szCs w:val="28"/>
        </w:rPr>
        <w:tab/>
      </w:r>
      <w:r w:rsidRPr="007A5DA3">
        <w:rPr>
          <w:rFonts w:ascii="Times New Roman" w:hAnsi="Times New Roman" w:cs="Times New Roman"/>
          <w:sz w:val="28"/>
          <w:szCs w:val="28"/>
          <w:u w:val="single"/>
        </w:rPr>
        <w:tab/>
      </w:r>
      <w:r w:rsidR="0032713F">
        <w:rPr>
          <w:rFonts w:ascii="Times New Roman" w:hAnsi="Times New Roman" w:cs="Times New Roman"/>
          <w:sz w:val="28"/>
          <w:szCs w:val="28"/>
          <w:u w:val="single"/>
        </w:rPr>
        <w:t>28</w:t>
      </w:r>
      <w:r w:rsidRPr="007A5DA3">
        <w:rPr>
          <w:rFonts w:ascii="Times New Roman" w:hAnsi="Times New Roman" w:cs="Times New Roman"/>
          <w:sz w:val="28"/>
          <w:szCs w:val="28"/>
        </w:rPr>
        <w:t>/</w:t>
      </w:r>
      <w:r w:rsidR="0032713F">
        <w:rPr>
          <w:rFonts w:ascii="Times New Roman" w:hAnsi="Times New Roman" w:cs="Times New Roman"/>
          <w:sz w:val="28"/>
          <w:szCs w:val="28"/>
        </w:rPr>
        <w:t>4</w:t>
      </w:r>
      <w:r w:rsidRPr="007A5DA3">
        <w:rPr>
          <w:rFonts w:ascii="Times New Roman" w:hAnsi="Times New Roman" w:cs="Times New Roman"/>
          <w:sz w:val="28"/>
          <w:szCs w:val="28"/>
        </w:rPr>
        <w:t>5</w:t>
      </w:r>
      <w:r w:rsidRPr="007A5DA3">
        <w:rPr>
          <w:rFonts w:ascii="Times New Roman" w:hAnsi="Times New Roman" w:cs="Times New Roman"/>
          <w:sz w:val="28"/>
          <w:szCs w:val="28"/>
        </w:rPr>
        <w:tab/>
        <w:t>→   ____</w:t>
      </w:r>
      <w:r w:rsidR="00BC10B1" w:rsidRPr="00BC10B1">
        <w:rPr>
          <w:rFonts w:ascii="Times New Roman" w:hAnsi="Times New Roman" w:cs="Times New Roman"/>
          <w:sz w:val="28"/>
          <w:szCs w:val="28"/>
          <w:u w:val="single"/>
        </w:rPr>
        <w:t>9.33</w:t>
      </w:r>
      <w:r w:rsidRPr="007A5DA3">
        <w:rPr>
          <w:rFonts w:ascii="Times New Roman" w:hAnsi="Times New Roman" w:cs="Times New Roman"/>
          <w:sz w:val="28"/>
          <w:szCs w:val="28"/>
        </w:rPr>
        <w:t>___ /15</w:t>
      </w:r>
    </w:p>
    <w:p w14:paraId="3A01596F" w14:textId="398447E4" w:rsidR="00BC10B1" w:rsidRDefault="00BC10B1" w:rsidP="007A5DA3">
      <w:pPr>
        <w:spacing w:after="0"/>
        <w:ind w:left="1480" w:firstLineChars="50" w:firstLine="120"/>
        <w:rPr>
          <w:rFonts w:ascii="Times New Roman" w:hAnsi="Times New Roman" w:cs="Times New Roman"/>
          <w:sz w:val="24"/>
          <w:szCs w:val="24"/>
        </w:rPr>
      </w:pPr>
    </w:p>
    <w:p w14:paraId="22C6B66B" w14:textId="54A74399" w:rsidR="00BC10B1" w:rsidRPr="007A5DA3" w:rsidRDefault="00BC10B1" w:rsidP="007A5DA3">
      <w:pPr>
        <w:spacing w:after="0"/>
        <w:ind w:left="1480" w:firstLineChars="50"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work on your English.</w:t>
      </w:r>
      <w:bookmarkStart w:id="221" w:name="_GoBack"/>
      <w:bookmarkEnd w:id="221"/>
    </w:p>
    <w:sectPr w:rsidR="00BC10B1" w:rsidRPr="007A5D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rek Lactin" w:date="2018-06-24T19:29:00Z" w:initials="DL">
    <w:p w14:paraId="1EE3E51B" w14:textId="77777777" w:rsidR="005871DD" w:rsidRDefault="005871DD">
      <w:pPr>
        <w:pStyle w:val="CommentText"/>
      </w:pPr>
      <w:r>
        <w:rPr>
          <w:rStyle w:val="CommentReference"/>
        </w:rPr>
        <w:annotationRef/>
      </w:r>
      <w:r w:rsidR="00317B90">
        <w:rPr>
          <w:noProof/>
        </w:rPr>
        <w:t>l</w:t>
      </w:r>
      <w:r w:rsidR="00317B90">
        <w:rPr>
          <w:noProof/>
        </w:rPr>
        <w:t>e</w:t>
      </w:r>
      <w:r w:rsidR="00317B90">
        <w:rPr>
          <w:noProof/>
        </w:rPr>
        <w:t>f</w:t>
      </w:r>
      <w:r w:rsidR="00317B90">
        <w:rPr>
          <w:noProof/>
        </w:rPr>
        <w:t>t</w:t>
      </w:r>
      <w:r w:rsidR="00317B90">
        <w:rPr>
          <w:noProof/>
        </w:rPr>
        <w:t>-</w:t>
      </w:r>
      <w:r w:rsidR="00317B90">
        <w:rPr>
          <w:noProof/>
        </w:rPr>
        <w:t>j</w:t>
      </w:r>
      <w:r w:rsidR="00317B90">
        <w:rPr>
          <w:noProof/>
        </w:rPr>
        <w:t>u</w:t>
      </w:r>
      <w:r w:rsidR="00317B90">
        <w:rPr>
          <w:noProof/>
        </w:rPr>
        <w:t>s</w:t>
      </w:r>
      <w:r w:rsidR="00317B90">
        <w:rPr>
          <w:noProof/>
        </w:rPr>
        <w:t>t</w:t>
      </w:r>
      <w:r w:rsidR="00317B90">
        <w:rPr>
          <w:noProof/>
        </w:rPr>
        <w:t>i</w:t>
      </w:r>
      <w:r w:rsidR="00317B90">
        <w:rPr>
          <w:noProof/>
        </w:rPr>
        <w:t>f</w:t>
      </w:r>
      <w:r w:rsidR="00317B90">
        <w:rPr>
          <w:noProof/>
        </w:rPr>
        <w:t>y</w:t>
      </w:r>
      <w:r w:rsidR="00317B90">
        <w:rPr>
          <w:noProof/>
        </w:rPr>
        <w:t xml:space="preserve"> </w:t>
      </w:r>
      <w:r w:rsidR="00317B90">
        <w:rPr>
          <w:noProof/>
        </w:rPr>
        <w:t>t</w:t>
      </w:r>
      <w:r w:rsidR="00317B90">
        <w:rPr>
          <w:noProof/>
        </w:rPr>
        <w:t>h</w:t>
      </w:r>
      <w:r w:rsidR="00317B90">
        <w:rPr>
          <w:noProof/>
        </w:rPr>
        <w:t>e</w:t>
      </w:r>
      <w:r w:rsidR="00317B90">
        <w:rPr>
          <w:noProof/>
        </w:rPr>
        <w:t xml:space="preserve"> </w:t>
      </w:r>
      <w:r w:rsidR="00317B90">
        <w:rPr>
          <w:noProof/>
        </w:rPr>
        <w:t>t</w:t>
      </w:r>
      <w:r w:rsidR="00317B90">
        <w:rPr>
          <w:noProof/>
        </w:rPr>
        <w:t>e</w:t>
      </w:r>
      <w:r w:rsidR="00317B90">
        <w:rPr>
          <w:noProof/>
        </w:rPr>
        <w:t>x</w:t>
      </w:r>
      <w:r w:rsidR="00317B90">
        <w:rPr>
          <w:noProof/>
        </w:rPr>
        <w:t>t</w:t>
      </w:r>
      <w:r w:rsidR="00317B90">
        <w:rPr>
          <w:noProof/>
        </w:rPr>
        <w:t>.</w:t>
      </w:r>
    </w:p>
  </w:comment>
  <w:comment w:id="4" w:author="Derek Lactin" w:date="2018-06-24T19:43:00Z" w:initials="DL">
    <w:p w14:paraId="2350A7A6" w14:textId="5E10CC2F" w:rsidR="00EE0625" w:rsidRDefault="00EE0625">
      <w:pPr>
        <w:pStyle w:val="CommentText"/>
      </w:pPr>
      <w:r>
        <w:rPr>
          <w:rStyle w:val="CommentReference"/>
        </w:rPr>
        <w:annotationRef/>
      </w:r>
      <w:r w:rsidR="00317B90">
        <w:rPr>
          <w:noProof/>
        </w:rPr>
        <w:t>b</w:t>
      </w:r>
      <w:r w:rsidR="00317B90">
        <w:rPr>
          <w:noProof/>
        </w:rPr>
        <w:t>e</w:t>
      </w:r>
      <w:r w:rsidR="00317B90">
        <w:rPr>
          <w:noProof/>
        </w:rPr>
        <w:t xml:space="preserve"> </w:t>
      </w:r>
      <w:r w:rsidR="00317B90">
        <w:rPr>
          <w:noProof/>
        </w:rPr>
        <w:t>s</w:t>
      </w:r>
      <w:r w:rsidR="00317B90">
        <w:rPr>
          <w:noProof/>
        </w:rPr>
        <w:t>u</w:t>
      </w:r>
      <w:r w:rsidR="00317B90">
        <w:rPr>
          <w:noProof/>
        </w:rPr>
        <w:t>r</w:t>
      </w:r>
      <w:r w:rsidR="00317B90">
        <w:rPr>
          <w:noProof/>
        </w:rPr>
        <w:t>e</w:t>
      </w:r>
      <w:r w:rsidR="00317B90">
        <w:rPr>
          <w:noProof/>
        </w:rPr>
        <w:t xml:space="preserve"> </w:t>
      </w:r>
      <w:r w:rsidR="00317B90">
        <w:rPr>
          <w:noProof/>
        </w:rPr>
        <w:t>t</w:t>
      </w:r>
      <w:r w:rsidR="00317B90">
        <w:rPr>
          <w:noProof/>
        </w:rPr>
        <w:t>o</w:t>
      </w:r>
      <w:r w:rsidR="00317B90">
        <w:rPr>
          <w:noProof/>
        </w:rPr>
        <w:t xml:space="preserve"> </w:t>
      </w:r>
      <w:r w:rsidR="00317B90">
        <w:rPr>
          <w:noProof/>
        </w:rPr>
        <w:t>d</w:t>
      </w:r>
      <w:r w:rsidR="00317B90">
        <w:rPr>
          <w:noProof/>
        </w:rPr>
        <w:t>e</w:t>
      </w:r>
      <w:r w:rsidR="00317B90">
        <w:rPr>
          <w:noProof/>
        </w:rPr>
        <w:t>f</w:t>
      </w:r>
      <w:r w:rsidR="00317B90">
        <w:rPr>
          <w:noProof/>
        </w:rPr>
        <w:t>i</w:t>
      </w:r>
      <w:r w:rsidR="00317B90">
        <w:rPr>
          <w:noProof/>
        </w:rPr>
        <w:t>n</w:t>
      </w:r>
      <w:r w:rsidR="00317B90">
        <w:rPr>
          <w:noProof/>
        </w:rPr>
        <w:t>e</w:t>
      </w:r>
      <w:r w:rsidR="00317B90">
        <w:rPr>
          <w:noProof/>
        </w:rPr>
        <w:t xml:space="preserve"> </w:t>
      </w:r>
      <w:r w:rsidR="00317B90">
        <w:rPr>
          <w:noProof/>
        </w:rPr>
        <w:t>t</w:t>
      </w:r>
      <w:r w:rsidR="00317B90">
        <w:rPr>
          <w:noProof/>
        </w:rPr>
        <w:t>h</w:t>
      </w:r>
      <w:r w:rsidR="00317B90">
        <w:rPr>
          <w:noProof/>
        </w:rPr>
        <w:t>e</w:t>
      </w:r>
      <w:r w:rsidR="00317B90">
        <w:rPr>
          <w:noProof/>
        </w:rPr>
        <w:t>s</w:t>
      </w:r>
      <w:r w:rsidR="00317B90">
        <w:rPr>
          <w:noProof/>
        </w:rPr>
        <w:t>e</w:t>
      </w:r>
      <w:r w:rsidR="00317B90">
        <w:rPr>
          <w:noProof/>
        </w:rPr>
        <w:t xml:space="preserve"> </w:t>
      </w:r>
      <w:r w:rsidR="00317B90">
        <w:rPr>
          <w:noProof/>
        </w:rPr>
        <w:t>a</w:t>
      </w:r>
      <w:r w:rsidR="00317B90">
        <w:rPr>
          <w:noProof/>
        </w:rPr>
        <w:t>c</w:t>
      </w:r>
      <w:r w:rsidR="00317B90">
        <w:rPr>
          <w:noProof/>
        </w:rPr>
        <w:t>r</w:t>
      </w:r>
      <w:r w:rsidR="00317B90">
        <w:rPr>
          <w:noProof/>
        </w:rPr>
        <w:t>o</w:t>
      </w:r>
      <w:r w:rsidR="00317B90">
        <w:rPr>
          <w:noProof/>
        </w:rPr>
        <w:t>n</w:t>
      </w:r>
      <w:r w:rsidR="00317B90">
        <w:rPr>
          <w:noProof/>
        </w:rPr>
        <w:t>y</w:t>
      </w:r>
      <w:r w:rsidR="00317B90">
        <w:rPr>
          <w:noProof/>
        </w:rPr>
        <w:t>m</w:t>
      </w:r>
      <w:r w:rsidR="00317B90">
        <w:rPr>
          <w:noProof/>
        </w:rPr>
        <w:t>s</w:t>
      </w:r>
      <w:r w:rsidR="00317B90">
        <w:rPr>
          <w:noProof/>
        </w:rPr>
        <w:t xml:space="preserve"> </w:t>
      </w:r>
      <w:r w:rsidR="00317B90">
        <w:rPr>
          <w:noProof/>
        </w:rPr>
        <w:t>i</w:t>
      </w:r>
      <w:r w:rsidR="00317B90">
        <w:rPr>
          <w:noProof/>
        </w:rPr>
        <w:t>n</w:t>
      </w:r>
      <w:r w:rsidR="00317B90">
        <w:rPr>
          <w:noProof/>
        </w:rPr>
        <w:t xml:space="preserve"> </w:t>
      </w:r>
      <w:r w:rsidR="00317B90">
        <w:rPr>
          <w:noProof/>
        </w:rPr>
        <w:t>t</w:t>
      </w:r>
      <w:r w:rsidR="00317B90">
        <w:rPr>
          <w:noProof/>
        </w:rPr>
        <w:t>h</w:t>
      </w:r>
      <w:r w:rsidR="00317B90">
        <w:rPr>
          <w:noProof/>
        </w:rPr>
        <w:t>e</w:t>
      </w:r>
      <w:r w:rsidR="00317B90">
        <w:rPr>
          <w:noProof/>
        </w:rPr>
        <w:t xml:space="preserve"> </w:t>
      </w:r>
      <w:r w:rsidR="00317B90">
        <w:rPr>
          <w:noProof/>
        </w:rPr>
        <w:t>I</w:t>
      </w:r>
      <w:r w:rsidR="00317B90">
        <w:rPr>
          <w:noProof/>
        </w:rPr>
        <w:t>n</w:t>
      </w:r>
      <w:r w:rsidR="00317B90">
        <w:rPr>
          <w:noProof/>
        </w:rPr>
        <w:t>t</w:t>
      </w:r>
      <w:r w:rsidR="00317B90">
        <w:rPr>
          <w:noProof/>
        </w:rPr>
        <w:t>r</w:t>
      </w:r>
      <w:r w:rsidR="00317B90">
        <w:rPr>
          <w:noProof/>
        </w:rPr>
        <w:t>o</w:t>
      </w:r>
      <w:r w:rsidR="00317B90">
        <w:rPr>
          <w:noProof/>
        </w:rPr>
        <w:t>d</w:t>
      </w:r>
      <w:r w:rsidR="00317B90">
        <w:rPr>
          <w:noProof/>
        </w:rPr>
        <w:t>uc</w:t>
      </w:r>
      <w:r w:rsidR="00317B90">
        <w:rPr>
          <w:noProof/>
        </w:rPr>
        <w:t>t</w:t>
      </w:r>
      <w:r w:rsidR="00317B90">
        <w:rPr>
          <w:noProof/>
        </w:rPr>
        <w:t>i</w:t>
      </w:r>
      <w:r w:rsidR="00317B90">
        <w:rPr>
          <w:noProof/>
        </w:rPr>
        <w:t>o</w:t>
      </w:r>
      <w:r w:rsidR="00317B90">
        <w:rPr>
          <w:noProof/>
        </w:rPr>
        <w:t>n</w:t>
      </w:r>
      <w:r w:rsidR="00317B90">
        <w:rPr>
          <w:noProof/>
        </w:rPr>
        <w:t>.</w:t>
      </w:r>
    </w:p>
  </w:comment>
  <w:comment w:id="27" w:author="Derek Lactin" w:date="2018-06-24T19:30:00Z" w:initials="DL">
    <w:p w14:paraId="27D901D2" w14:textId="77777777" w:rsidR="005871DD" w:rsidRDefault="005871DD">
      <w:pPr>
        <w:pStyle w:val="CommentText"/>
      </w:pPr>
      <w:r>
        <w:rPr>
          <w:rStyle w:val="CommentReference"/>
        </w:rPr>
        <w:annotationRef/>
      </w:r>
      <w:r w:rsidR="00317B90">
        <w:rPr>
          <w:noProof/>
        </w:rPr>
        <w:t>?</w:t>
      </w:r>
    </w:p>
  </w:comment>
  <w:comment w:id="62" w:author="Derek Lactin" w:date="2018-06-24T19:35:00Z" w:initials="DL">
    <w:p w14:paraId="7608DE0E" w14:textId="651B117E" w:rsidR="007C5369" w:rsidRDefault="007C5369">
      <w:pPr>
        <w:pStyle w:val="CommentText"/>
      </w:pPr>
      <w:r>
        <w:rPr>
          <w:rStyle w:val="CommentReference"/>
        </w:rPr>
        <w:annotationRef/>
      </w:r>
      <w:r w:rsidR="00317B90">
        <w:rPr>
          <w:noProof/>
        </w:rPr>
        <w:t>I</w:t>
      </w:r>
      <w:r w:rsidR="00317B90">
        <w:rPr>
          <w:noProof/>
        </w:rPr>
        <w:t xml:space="preserve"> </w:t>
      </w:r>
      <w:r w:rsidR="00317B90">
        <w:rPr>
          <w:noProof/>
        </w:rPr>
        <w:t>d</w:t>
      </w:r>
      <w:r w:rsidR="00317B90">
        <w:rPr>
          <w:noProof/>
        </w:rPr>
        <w:t>o</w:t>
      </w:r>
      <w:r w:rsidR="00317B90">
        <w:rPr>
          <w:noProof/>
        </w:rPr>
        <w:t>n</w:t>
      </w:r>
      <w:r w:rsidR="00317B90">
        <w:rPr>
          <w:noProof/>
        </w:rPr>
        <w:t>'</w:t>
      </w:r>
      <w:r w:rsidR="00317B90">
        <w:rPr>
          <w:noProof/>
        </w:rPr>
        <w:t>t</w:t>
      </w:r>
      <w:r w:rsidR="00317B90">
        <w:rPr>
          <w:noProof/>
        </w:rPr>
        <w:t xml:space="preserve"> </w:t>
      </w:r>
      <w:r w:rsidR="00317B90">
        <w:rPr>
          <w:noProof/>
        </w:rPr>
        <w:t>u</w:t>
      </w:r>
      <w:r w:rsidR="00317B90">
        <w:rPr>
          <w:noProof/>
        </w:rPr>
        <w:t>n</w:t>
      </w:r>
      <w:r w:rsidR="00317B90">
        <w:rPr>
          <w:noProof/>
        </w:rPr>
        <w:t>d</w:t>
      </w:r>
      <w:r w:rsidR="00317B90">
        <w:rPr>
          <w:noProof/>
        </w:rPr>
        <w:t>e</w:t>
      </w:r>
      <w:r w:rsidR="00317B90">
        <w:rPr>
          <w:noProof/>
        </w:rPr>
        <w:t>r</w:t>
      </w:r>
      <w:r w:rsidR="00317B90">
        <w:rPr>
          <w:noProof/>
        </w:rPr>
        <w:t>s</w:t>
      </w:r>
      <w:r w:rsidR="00317B90">
        <w:rPr>
          <w:noProof/>
        </w:rPr>
        <w:t>t</w:t>
      </w:r>
      <w:r w:rsidR="00317B90">
        <w:rPr>
          <w:noProof/>
        </w:rPr>
        <w:t>a</w:t>
      </w:r>
      <w:r w:rsidR="00317B90">
        <w:rPr>
          <w:noProof/>
        </w:rPr>
        <w:t>n</w:t>
      </w:r>
      <w:r w:rsidR="00317B90">
        <w:rPr>
          <w:noProof/>
        </w:rPr>
        <w:t>d</w:t>
      </w:r>
      <w:r w:rsidR="00317B90">
        <w:rPr>
          <w:noProof/>
        </w:rPr>
        <w:t>.</w:t>
      </w:r>
      <w:r w:rsidR="00317B90">
        <w:rPr>
          <w:noProof/>
        </w:rPr>
        <w:t xml:space="preserve"> </w:t>
      </w:r>
      <w:r w:rsidR="00317B90">
        <w:rPr>
          <w:noProof/>
        </w:rPr>
        <w:t>E</w:t>
      </w:r>
      <w:r w:rsidR="00317B90">
        <w:rPr>
          <w:noProof/>
        </w:rPr>
        <w:t>x</w:t>
      </w:r>
      <w:r w:rsidR="00317B90">
        <w:rPr>
          <w:noProof/>
        </w:rPr>
        <w:t>p</w:t>
      </w:r>
      <w:r w:rsidR="00317B90">
        <w:rPr>
          <w:noProof/>
        </w:rPr>
        <w:t>l</w:t>
      </w:r>
      <w:r w:rsidR="00317B90">
        <w:rPr>
          <w:noProof/>
        </w:rPr>
        <w:t>a</w:t>
      </w:r>
      <w:r w:rsidR="00317B90">
        <w:rPr>
          <w:noProof/>
        </w:rPr>
        <w:t>i</w:t>
      </w:r>
      <w:r w:rsidR="00317B90">
        <w:rPr>
          <w:noProof/>
        </w:rPr>
        <w:t>n</w:t>
      </w:r>
      <w:r w:rsidR="00317B90">
        <w:rPr>
          <w:noProof/>
        </w:rPr>
        <w:t xml:space="preserve"> </w:t>
      </w:r>
      <w:r w:rsidR="00317B90">
        <w:rPr>
          <w:noProof/>
        </w:rPr>
        <w:t>t</w:t>
      </w:r>
      <w:r w:rsidR="00317B90">
        <w:rPr>
          <w:noProof/>
        </w:rPr>
        <w:t>o</w:t>
      </w:r>
      <w:r w:rsidR="00317B90">
        <w:rPr>
          <w:noProof/>
        </w:rPr>
        <w:t xml:space="preserve"> </w:t>
      </w:r>
      <w:r w:rsidR="00317B90">
        <w:rPr>
          <w:noProof/>
        </w:rPr>
        <w:t>m</w:t>
      </w:r>
      <w:r w:rsidR="00317B90">
        <w:rPr>
          <w:noProof/>
        </w:rPr>
        <w:t>e</w:t>
      </w:r>
      <w:r w:rsidR="00317B90">
        <w:rPr>
          <w:noProof/>
        </w:rPr>
        <w:t xml:space="preserve"> </w:t>
      </w:r>
      <w:r w:rsidR="00317B90">
        <w:rPr>
          <w:noProof/>
        </w:rPr>
        <w:t>i</w:t>
      </w:r>
      <w:r w:rsidR="00317B90">
        <w:rPr>
          <w:noProof/>
        </w:rPr>
        <w:t>n</w:t>
      </w:r>
      <w:r w:rsidR="00317B90">
        <w:rPr>
          <w:noProof/>
        </w:rPr>
        <w:t xml:space="preserve"> </w:t>
      </w:r>
      <w:r w:rsidR="00317B90">
        <w:rPr>
          <w:noProof/>
        </w:rPr>
        <w:t>c</w:t>
      </w:r>
      <w:r w:rsidR="00317B90">
        <w:rPr>
          <w:noProof/>
        </w:rPr>
        <w:t>l</w:t>
      </w:r>
      <w:r w:rsidR="00317B90">
        <w:rPr>
          <w:noProof/>
        </w:rPr>
        <w:t>a</w:t>
      </w:r>
      <w:r w:rsidR="00317B90">
        <w:rPr>
          <w:noProof/>
        </w:rPr>
        <w:t>s</w:t>
      </w:r>
      <w:r w:rsidR="00317B90">
        <w:rPr>
          <w:noProof/>
        </w:rPr>
        <w:t>s</w:t>
      </w:r>
      <w:r w:rsidR="00317B90">
        <w:rPr>
          <w:noProof/>
        </w:rPr>
        <w:t>.</w:t>
      </w:r>
    </w:p>
  </w:comment>
  <w:comment w:id="90" w:author="Derek Lactin" w:date="2018-06-24T19:37:00Z" w:initials="DL">
    <w:p w14:paraId="348D83DE" w14:textId="7C36A22C" w:rsidR="007C5369" w:rsidRDefault="007C5369">
      <w:pPr>
        <w:pStyle w:val="CommentText"/>
      </w:pPr>
      <w:r>
        <w:rPr>
          <w:rStyle w:val="CommentReference"/>
        </w:rPr>
        <w:annotationRef/>
      </w:r>
      <w:r w:rsidR="00317B90">
        <w:rPr>
          <w:noProof/>
        </w:rPr>
        <w:t>I</w:t>
      </w:r>
      <w:r w:rsidR="00317B90">
        <w:rPr>
          <w:noProof/>
        </w:rPr>
        <w:t xml:space="preserve"> </w:t>
      </w:r>
      <w:r w:rsidR="00317B90">
        <w:rPr>
          <w:noProof/>
        </w:rPr>
        <w:t>d</w:t>
      </w:r>
      <w:r w:rsidR="00317B90">
        <w:rPr>
          <w:noProof/>
        </w:rPr>
        <w:t>o</w:t>
      </w:r>
      <w:r w:rsidR="00317B90">
        <w:rPr>
          <w:noProof/>
        </w:rPr>
        <w:t>n</w:t>
      </w:r>
      <w:r w:rsidR="00317B90">
        <w:rPr>
          <w:noProof/>
        </w:rPr>
        <w:t>'</w:t>
      </w:r>
      <w:r w:rsidR="00317B90">
        <w:rPr>
          <w:noProof/>
        </w:rPr>
        <w:t>t</w:t>
      </w:r>
      <w:r w:rsidR="00317B90">
        <w:rPr>
          <w:noProof/>
        </w:rPr>
        <w:t xml:space="preserve"> </w:t>
      </w:r>
      <w:r w:rsidR="00317B90">
        <w:rPr>
          <w:noProof/>
        </w:rPr>
        <w:t>u</w:t>
      </w:r>
      <w:r w:rsidR="00317B90">
        <w:rPr>
          <w:noProof/>
        </w:rPr>
        <w:t>n</w:t>
      </w:r>
      <w:r w:rsidR="00317B90">
        <w:rPr>
          <w:noProof/>
        </w:rPr>
        <w:t>d</w:t>
      </w:r>
      <w:r w:rsidR="00317B90">
        <w:rPr>
          <w:noProof/>
        </w:rPr>
        <w:t>e</w:t>
      </w:r>
      <w:r w:rsidR="00317B90">
        <w:rPr>
          <w:noProof/>
        </w:rPr>
        <w:t>r</w:t>
      </w:r>
      <w:r w:rsidR="00317B90">
        <w:rPr>
          <w:noProof/>
        </w:rPr>
        <w:t>s</w:t>
      </w:r>
      <w:r w:rsidR="00317B90">
        <w:rPr>
          <w:noProof/>
        </w:rPr>
        <w:t>t</w:t>
      </w:r>
      <w:r w:rsidR="00317B90">
        <w:rPr>
          <w:noProof/>
        </w:rPr>
        <w:t>a</w:t>
      </w:r>
      <w:r w:rsidR="00317B90">
        <w:rPr>
          <w:noProof/>
        </w:rPr>
        <w:t>n</w:t>
      </w:r>
      <w:r w:rsidR="00317B90">
        <w:rPr>
          <w:noProof/>
        </w:rPr>
        <w:t>d</w:t>
      </w:r>
      <w:r w:rsidR="00317B90">
        <w:rPr>
          <w:noProof/>
        </w:rPr>
        <w:t>.</w:t>
      </w:r>
    </w:p>
  </w:comment>
  <w:comment w:id="112" w:author="Derek Lactin" w:date="2018-06-24T20:01:00Z" w:initials="DL">
    <w:p w14:paraId="1EF9B115" w14:textId="3E5D2F63" w:rsidR="009003F7" w:rsidRDefault="009003F7">
      <w:pPr>
        <w:pStyle w:val="CommentText"/>
      </w:pPr>
      <w:r>
        <w:rPr>
          <w:rStyle w:val="CommentReference"/>
        </w:rPr>
        <w:annotationRef/>
      </w:r>
      <w:r w:rsidR="00317B90">
        <w:rPr>
          <w:noProof/>
        </w:rPr>
        <w:t>?</w:t>
      </w:r>
    </w:p>
  </w:comment>
  <w:comment w:id="152" w:author="Derek Lactin" w:date="2018-06-24T20:04:00Z" w:initials="DL">
    <w:p w14:paraId="3F56507A" w14:textId="03D58E84" w:rsidR="009003F7" w:rsidRDefault="009003F7">
      <w:pPr>
        <w:pStyle w:val="CommentText"/>
      </w:pPr>
      <w:r>
        <w:rPr>
          <w:rStyle w:val="CommentReference"/>
        </w:rPr>
        <w:annotationRef/>
      </w:r>
      <w:r w:rsidR="00317B90">
        <w:rPr>
          <w:noProof/>
        </w:rPr>
        <w:t>T</w:t>
      </w:r>
      <w:r w:rsidR="00317B90">
        <w:rPr>
          <w:noProof/>
        </w:rPr>
        <w:t>h</w:t>
      </w:r>
      <w:r w:rsidR="00317B90">
        <w:rPr>
          <w:noProof/>
        </w:rPr>
        <w:t>i</w:t>
      </w:r>
      <w:r w:rsidR="00317B90">
        <w:rPr>
          <w:noProof/>
        </w:rPr>
        <w:t>s</w:t>
      </w:r>
      <w:r w:rsidR="00317B90">
        <w:rPr>
          <w:noProof/>
        </w:rPr>
        <w:t xml:space="preserve"> </w:t>
      </w:r>
      <w:r w:rsidR="00317B90">
        <w:rPr>
          <w:noProof/>
        </w:rPr>
        <w:t>i</w:t>
      </w:r>
      <w:r w:rsidR="00317B90">
        <w:rPr>
          <w:noProof/>
        </w:rPr>
        <w:t>n</w:t>
      </w:r>
      <w:r w:rsidR="00317B90">
        <w:rPr>
          <w:noProof/>
        </w:rPr>
        <w:t>f</w:t>
      </w:r>
      <w:r w:rsidR="00317B90">
        <w:rPr>
          <w:noProof/>
        </w:rPr>
        <w:t>or</w:t>
      </w:r>
      <w:r w:rsidR="00317B90">
        <w:rPr>
          <w:noProof/>
        </w:rPr>
        <w:t>m</w:t>
      </w:r>
      <w:r w:rsidR="00317B90">
        <w:rPr>
          <w:noProof/>
        </w:rPr>
        <w:t>t</w:t>
      </w:r>
      <w:r w:rsidR="00317B90">
        <w:rPr>
          <w:noProof/>
        </w:rPr>
        <w:t>io</w:t>
      </w:r>
      <w:r w:rsidR="00317B90">
        <w:rPr>
          <w:noProof/>
        </w:rPr>
        <w:t>n</w:t>
      </w:r>
      <w:r w:rsidR="00317B90">
        <w:rPr>
          <w:noProof/>
        </w:rPr>
        <w:t xml:space="preserve"> </w:t>
      </w:r>
      <w:r w:rsidR="00317B90">
        <w:rPr>
          <w:noProof/>
        </w:rPr>
        <w:t>m</w:t>
      </w:r>
      <w:r w:rsidR="00317B90">
        <w:rPr>
          <w:noProof/>
        </w:rPr>
        <w:t>a</w:t>
      </w:r>
      <w:r w:rsidR="00317B90">
        <w:rPr>
          <w:noProof/>
        </w:rPr>
        <w:t>y</w:t>
      </w:r>
      <w:r w:rsidR="00317B90">
        <w:rPr>
          <w:noProof/>
        </w:rPr>
        <w:t xml:space="preserve"> </w:t>
      </w:r>
      <w:r w:rsidR="00317B90">
        <w:rPr>
          <w:noProof/>
        </w:rPr>
        <w:t>b</w:t>
      </w:r>
      <w:r w:rsidR="00317B90">
        <w:rPr>
          <w:noProof/>
        </w:rPr>
        <w:t>e</w:t>
      </w:r>
      <w:r w:rsidR="00317B90">
        <w:rPr>
          <w:noProof/>
        </w:rPr>
        <w:t>l</w:t>
      </w:r>
      <w:r w:rsidR="00317B90">
        <w:rPr>
          <w:noProof/>
        </w:rPr>
        <w:t>o</w:t>
      </w:r>
      <w:r w:rsidR="00317B90">
        <w:rPr>
          <w:noProof/>
        </w:rPr>
        <w:t>n</w:t>
      </w:r>
      <w:r w:rsidR="00317B90">
        <w:rPr>
          <w:noProof/>
        </w:rPr>
        <w:t>g</w:t>
      </w:r>
      <w:r w:rsidR="00317B90">
        <w:rPr>
          <w:noProof/>
        </w:rPr>
        <w:t xml:space="preserve"> </w:t>
      </w:r>
      <w:r w:rsidR="00317B90">
        <w:rPr>
          <w:noProof/>
        </w:rPr>
        <w:t>in</w:t>
      </w:r>
      <w:r w:rsidR="00317B90">
        <w:rPr>
          <w:noProof/>
        </w:rPr>
        <w:t>t</w:t>
      </w:r>
      <w:r w:rsidR="00317B90">
        <w:rPr>
          <w:noProof/>
        </w:rPr>
        <w:t>he</w:t>
      </w:r>
      <w:r w:rsidR="00317B90">
        <w:rPr>
          <w:noProof/>
        </w:rPr>
        <w:t xml:space="preserve"> </w:t>
      </w:r>
      <w:r w:rsidR="00317B90">
        <w:rPr>
          <w:noProof/>
        </w:rPr>
        <w:t>I</w:t>
      </w:r>
      <w:r w:rsidR="00317B90">
        <w:rPr>
          <w:noProof/>
        </w:rPr>
        <w:t>n</w:t>
      </w:r>
      <w:r w:rsidR="00317B90">
        <w:rPr>
          <w:noProof/>
        </w:rPr>
        <w:t>t</w:t>
      </w:r>
      <w:r w:rsidR="00317B90">
        <w:rPr>
          <w:noProof/>
        </w:rPr>
        <w:t>r</w:t>
      </w:r>
      <w:r w:rsidR="00317B90">
        <w:rPr>
          <w:noProof/>
        </w:rPr>
        <w:t>o</w:t>
      </w:r>
      <w:r w:rsidR="00317B90">
        <w:rPr>
          <w:noProof/>
        </w:rPr>
        <w:t>d</w:t>
      </w:r>
      <w:r w:rsidR="00317B90">
        <w:rPr>
          <w:noProof/>
        </w:rPr>
        <w:t>u</w:t>
      </w:r>
      <w:r w:rsidR="00317B90">
        <w:rPr>
          <w:noProof/>
        </w:rPr>
        <w:t>c</w:t>
      </w:r>
      <w:r w:rsidR="00317B90">
        <w:rPr>
          <w:noProof/>
        </w:rPr>
        <w:t>ti</w:t>
      </w:r>
      <w:r w:rsidR="00317B90">
        <w:rPr>
          <w:noProof/>
        </w:rPr>
        <w:t>o</w:t>
      </w:r>
      <w:r w:rsidR="00317B90">
        <w:rPr>
          <w:noProof/>
        </w:rPr>
        <w:t>n</w:t>
      </w:r>
      <w:r w:rsidR="00317B90">
        <w:rPr>
          <w:noProof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E3E51B" w15:done="0"/>
  <w15:commentEx w15:paraId="2350A7A6" w15:done="0"/>
  <w15:commentEx w15:paraId="27D901D2" w15:done="0"/>
  <w15:commentEx w15:paraId="7608DE0E" w15:done="0"/>
  <w15:commentEx w15:paraId="348D83DE" w15:done="0"/>
  <w15:commentEx w15:paraId="1EF9B115" w15:done="0"/>
  <w15:commentEx w15:paraId="3F5650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E3E51B" w16cid:durableId="1EDA6F7E"/>
  <w16cid:commentId w16cid:paraId="2350A7A6" w16cid:durableId="1EDA72DA"/>
  <w16cid:commentId w16cid:paraId="27D901D2" w16cid:durableId="1EDA6FD7"/>
  <w16cid:commentId w16cid:paraId="7608DE0E" w16cid:durableId="1EDA7102"/>
  <w16cid:commentId w16cid:paraId="348D83DE" w16cid:durableId="1EDA718C"/>
  <w16cid:commentId w16cid:paraId="1EF9B115" w16cid:durableId="1EDA7720"/>
  <w16cid:commentId w16cid:paraId="3F56507A" w16cid:durableId="1EDA77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33E6E" w14:textId="77777777" w:rsidR="00317B90" w:rsidRDefault="00317B90" w:rsidP="00360E03">
      <w:pPr>
        <w:spacing w:after="0" w:line="240" w:lineRule="auto"/>
      </w:pPr>
      <w:r>
        <w:separator/>
      </w:r>
    </w:p>
  </w:endnote>
  <w:endnote w:type="continuationSeparator" w:id="0">
    <w:p w14:paraId="14087D9E" w14:textId="77777777" w:rsidR="00317B90" w:rsidRDefault="00317B90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ED1FE" w14:textId="77777777" w:rsidR="00317B90" w:rsidRDefault="00317B90" w:rsidP="00360E03">
      <w:pPr>
        <w:spacing w:after="0" w:line="240" w:lineRule="auto"/>
      </w:pPr>
      <w:r>
        <w:separator/>
      </w:r>
    </w:p>
  </w:footnote>
  <w:footnote w:type="continuationSeparator" w:id="0">
    <w:p w14:paraId="1039A677" w14:textId="77777777" w:rsidR="00317B90" w:rsidRDefault="00317B90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rek Lactin">
    <w15:presenceInfo w15:providerId="None" w15:userId="Derek Lac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5"/>
    <w:rsid w:val="0003407A"/>
    <w:rsid w:val="00081C77"/>
    <w:rsid w:val="000B4E55"/>
    <w:rsid w:val="00104CF6"/>
    <w:rsid w:val="00105CC9"/>
    <w:rsid w:val="00117EC1"/>
    <w:rsid w:val="001278EF"/>
    <w:rsid w:val="0015189D"/>
    <w:rsid w:val="00160CEC"/>
    <w:rsid w:val="001643E0"/>
    <w:rsid w:val="001B6230"/>
    <w:rsid w:val="001C3017"/>
    <w:rsid w:val="001E2F71"/>
    <w:rsid w:val="001E44DB"/>
    <w:rsid w:val="001E6524"/>
    <w:rsid w:val="002337FC"/>
    <w:rsid w:val="002348AE"/>
    <w:rsid w:val="00246418"/>
    <w:rsid w:val="002570EC"/>
    <w:rsid w:val="00257BD8"/>
    <w:rsid w:val="0026196A"/>
    <w:rsid w:val="002A77DB"/>
    <w:rsid w:val="002B04F7"/>
    <w:rsid w:val="002B265A"/>
    <w:rsid w:val="002D69EF"/>
    <w:rsid w:val="002F6277"/>
    <w:rsid w:val="00302C98"/>
    <w:rsid w:val="0030686C"/>
    <w:rsid w:val="00314360"/>
    <w:rsid w:val="003164B8"/>
    <w:rsid w:val="00317B90"/>
    <w:rsid w:val="0032713F"/>
    <w:rsid w:val="00355B18"/>
    <w:rsid w:val="00360E03"/>
    <w:rsid w:val="00370C11"/>
    <w:rsid w:val="003A2FD3"/>
    <w:rsid w:val="003B4217"/>
    <w:rsid w:val="003B68B6"/>
    <w:rsid w:val="003C72E1"/>
    <w:rsid w:val="00414A79"/>
    <w:rsid w:val="004B1AA1"/>
    <w:rsid w:val="004C06F1"/>
    <w:rsid w:val="004D2291"/>
    <w:rsid w:val="004D284B"/>
    <w:rsid w:val="004D3D6A"/>
    <w:rsid w:val="004F1DCA"/>
    <w:rsid w:val="00513978"/>
    <w:rsid w:val="00515190"/>
    <w:rsid w:val="00520E2D"/>
    <w:rsid w:val="005217D9"/>
    <w:rsid w:val="005260BA"/>
    <w:rsid w:val="00531D1A"/>
    <w:rsid w:val="00541CD0"/>
    <w:rsid w:val="00563864"/>
    <w:rsid w:val="00583A62"/>
    <w:rsid w:val="00583BA0"/>
    <w:rsid w:val="005871DD"/>
    <w:rsid w:val="005B3C78"/>
    <w:rsid w:val="005B4BFA"/>
    <w:rsid w:val="005B4E37"/>
    <w:rsid w:val="005E4FA2"/>
    <w:rsid w:val="005E5D8F"/>
    <w:rsid w:val="00604993"/>
    <w:rsid w:val="00635F0D"/>
    <w:rsid w:val="00660941"/>
    <w:rsid w:val="006825A3"/>
    <w:rsid w:val="0068466C"/>
    <w:rsid w:val="00694295"/>
    <w:rsid w:val="006B2A4D"/>
    <w:rsid w:val="006F16D1"/>
    <w:rsid w:val="006F6360"/>
    <w:rsid w:val="006F6943"/>
    <w:rsid w:val="006F6DE1"/>
    <w:rsid w:val="00736F69"/>
    <w:rsid w:val="0078268D"/>
    <w:rsid w:val="00784753"/>
    <w:rsid w:val="007867F9"/>
    <w:rsid w:val="007A5DA3"/>
    <w:rsid w:val="007C5369"/>
    <w:rsid w:val="007F1F11"/>
    <w:rsid w:val="00805CF3"/>
    <w:rsid w:val="008212E1"/>
    <w:rsid w:val="00832429"/>
    <w:rsid w:val="008D310F"/>
    <w:rsid w:val="009003F7"/>
    <w:rsid w:val="00943D62"/>
    <w:rsid w:val="00946BDC"/>
    <w:rsid w:val="00966301"/>
    <w:rsid w:val="009749F6"/>
    <w:rsid w:val="0099639C"/>
    <w:rsid w:val="009A61CC"/>
    <w:rsid w:val="009B31CD"/>
    <w:rsid w:val="009F5C25"/>
    <w:rsid w:val="00A0453B"/>
    <w:rsid w:val="00A159CA"/>
    <w:rsid w:val="00A279E3"/>
    <w:rsid w:val="00A43013"/>
    <w:rsid w:val="00A563DC"/>
    <w:rsid w:val="00A73031"/>
    <w:rsid w:val="00A90E60"/>
    <w:rsid w:val="00AA4476"/>
    <w:rsid w:val="00AB2710"/>
    <w:rsid w:val="00AB2895"/>
    <w:rsid w:val="00AC2111"/>
    <w:rsid w:val="00AE4480"/>
    <w:rsid w:val="00B02A53"/>
    <w:rsid w:val="00B32F67"/>
    <w:rsid w:val="00B548B3"/>
    <w:rsid w:val="00BC10B1"/>
    <w:rsid w:val="00BE5552"/>
    <w:rsid w:val="00BF1884"/>
    <w:rsid w:val="00C604DB"/>
    <w:rsid w:val="00C717E5"/>
    <w:rsid w:val="00C8478B"/>
    <w:rsid w:val="00C93AF5"/>
    <w:rsid w:val="00C95011"/>
    <w:rsid w:val="00CB578C"/>
    <w:rsid w:val="00CE4FE7"/>
    <w:rsid w:val="00D243A4"/>
    <w:rsid w:val="00D30304"/>
    <w:rsid w:val="00D5002B"/>
    <w:rsid w:val="00D569FF"/>
    <w:rsid w:val="00DB10F1"/>
    <w:rsid w:val="00DD2888"/>
    <w:rsid w:val="00DF034F"/>
    <w:rsid w:val="00E279B5"/>
    <w:rsid w:val="00E7579B"/>
    <w:rsid w:val="00E859ED"/>
    <w:rsid w:val="00E8752E"/>
    <w:rsid w:val="00EB5DC2"/>
    <w:rsid w:val="00EE0625"/>
    <w:rsid w:val="00F06C15"/>
    <w:rsid w:val="00F170B9"/>
    <w:rsid w:val="00F263C2"/>
    <w:rsid w:val="00F30026"/>
    <w:rsid w:val="00F40841"/>
    <w:rsid w:val="00F6022F"/>
    <w:rsid w:val="00F8781E"/>
    <w:rsid w:val="00F94359"/>
    <w:rsid w:val="00FA7027"/>
    <w:rsid w:val="00FB27D5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36E45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9EF"/>
    <w:rPr>
      <w:color w:val="808080"/>
    </w:rPr>
  </w:style>
  <w:style w:type="paragraph" w:styleId="ListParagraph">
    <w:name w:val="List Paragraph"/>
    <w:basedOn w:val="Normal"/>
    <w:uiPriority w:val="34"/>
    <w:qFormat/>
    <w:rsid w:val="00531D1A"/>
    <w:pPr>
      <w:ind w:leftChars="400" w:left="80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196A"/>
  </w:style>
  <w:style w:type="character" w:customStyle="1" w:styleId="DateChar">
    <w:name w:val="Date Char"/>
    <w:basedOn w:val="DefaultParagraphFont"/>
    <w:link w:val="Date"/>
    <w:uiPriority w:val="99"/>
    <w:semiHidden/>
    <w:rsid w:val="0026196A"/>
  </w:style>
  <w:style w:type="paragraph" w:styleId="Header">
    <w:name w:val="header"/>
    <w:basedOn w:val="Normal"/>
    <w:link w:val="HeaderChar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60E03"/>
  </w:style>
  <w:style w:type="paragraph" w:styleId="Footer">
    <w:name w:val="footer"/>
    <w:basedOn w:val="Normal"/>
    <w:link w:val="FooterChar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60E03"/>
  </w:style>
  <w:style w:type="character" w:styleId="CommentReference">
    <w:name w:val="annotation reference"/>
    <w:basedOn w:val="DefaultParagraphFont"/>
    <w:uiPriority w:val="99"/>
    <w:semiHidden/>
    <w:unhideWhenUsed/>
    <w:rsid w:val="00587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1D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1D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1DD"/>
    <w:rPr>
      <w:b/>
      <w:bCs/>
      <w:szCs w:val="20"/>
    </w:rPr>
  </w:style>
  <w:style w:type="paragraph" w:styleId="Revision">
    <w:name w:val="Revision"/>
    <w:hidden/>
    <w:uiPriority w:val="99"/>
    <w:semiHidden/>
    <w:rsid w:val="005871DD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1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07915-5E57-480F-8C0A-504BCD33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Derek Lactin</cp:lastModifiedBy>
  <cp:revision>9</cp:revision>
  <dcterms:created xsi:type="dcterms:W3CDTF">2018-06-24T10:08:00Z</dcterms:created>
  <dcterms:modified xsi:type="dcterms:W3CDTF">2018-06-24T11:19:00Z</dcterms:modified>
</cp:coreProperties>
</file>
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660941" w:rsidP="00775AFC">
      <w:pPr>
        <w:jc w:val="center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Method</w:t>
      </w:r>
    </w:p>
    <w:p w:rsidR="002B04F7" w:rsidRPr="00CE4FE7" w:rsidRDefault="00660941" w:rsidP="00775AFC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FB27D5" w:rsidRPr="00CE4FE7" w:rsidRDefault="00660941" w:rsidP="001D6266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5260BA" w:rsidRPr="00CE4FE7" w:rsidRDefault="00660941" w:rsidP="00775AFC">
      <w:pPr>
        <w:pStyle w:val="a4"/>
        <w:numPr>
          <w:ilvl w:val="0"/>
          <w:numId w:val="1"/>
        </w:numPr>
        <w:ind w:leftChars="0"/>
        <w:jc w:val="lef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Materials and </w:t>
      </w:r>
      <w:r w:rsidR="00531D1A" w:rsidRPr="00CE4FE7">
        <w:rPr>
          <w:rFonts w:ascii="Times" w:hAnsi="Times"/>
          <w:sz w:val="24"/>
          <w:szCs w:val="24"/>
        </w:rPr>
        <w:t>Methods</w:t>
      </w:r>
    </w:p>
    <w:p w:rsidR="001643E0" w:rsidRPr="00CE4FE7" w:rsidRDefault="005D39C3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="00660941" w:rsidRPr="00CE4FE7">
        <w:rPr>
          <w:rFonts w:ascii="Times" w:hAnsi="Times"/>
          <w:sz w:val="24"/>
          <w:szCs w:val="24"/>
        </w:rPr>
        <w:t>OC&amp;ML are composed of SiO</w:t>
      </w:r>
      <w:r w:rsidR="00660941" w:rsidRPr="00CE4FE7">
        <w:rPr>
          <w:rFonts w:ascii="Times" w:hAnsi="Times"/>
          <w:sz w:val="24"/>
          <w:szCs w:val="24"/>
          <w:vertAlign w:val="subscript"/>
        </w:rPr>
        <w:t>2</w:t>
      </w:r>
      <w:r w:rsidR="00660941" w:rsidRPr="00CE4FE7">
        <w:rPr>
          <w:rFonts w:ascii="Times" w:hAnsi="Times"/>
          <w:sz w:val="24"/>
          <w:szCs w:val="24"/>
        </w:rPr>
        <w:t xml:space="preserve">. The OC&amp;ML focus light on CIS. CF is composed of </w:t>
      </w:r>
      <w:r w:rsidR="00DD2888">
        <w:rPr>
          <w:rFonts w:ascii="Times" w:hAnsi="Times"/>
          <w:sz w:val="24"/>
          <w:szCs w:val="24"/>
        </w:rPr>
        <w:t xml:space="preserve">the </w:t>
      </w:r>
      <w:r w:rsidR="00660941" w:rsidRPr="00CE4FE7">
        <w:rPr>
          <w:rFonts w:ascii="Times" w:hAnsi="Times"/>
          <w:sz w:val="24"/>
          <w:szCs w:val="24"/>
        </w:rPr>
        <w:t xml:space="preserve">materials which have high transmittance at </w:t>
      </w:r>
      <w:r w:rsidR="00506DC8">
        <w:rPr>
          <w:rFonts w:ascii="Times" w:hAnsi="Times"/>
          <w:sz w:val="24"/>
          <w:szCs w:val="24"/>
        </w:rPr>
        <w:t xml:space="preserve">one of the </w:t>
      </w:r>
      <w:r w:rsidR="00660941" w:rsidRPr="00CE4FE7">
        <w:rPr>
          <w:rFonts w:ascii="Times" w:hAnsi="Times"/>
          <w:sz w:val="24"/>
          <w:szCs w:val="24"/>
        </w:rPr>
        <w:t xml:space="preserve">red, green, blue and white light. The CF serves to filter the light of the desired wavelength range. DTI is composed </w:t>
      </w:r>
      <w:r w:rsidR="00DD2888">
        <w:rPr>
          <w:rFonts w:ascii="Times" w:hAnsi="Times"/>
          <w:sz w:val="24"/>
          <w:szCs w:val="24"/>
        </w:rPr>
        <w:t xml:space="preserve">of </w:t>
      </w:r>
      <w:r w:rsidR="00660941" w:rsidRPr="00CE4FE7">
        <w:rPr>
          <w:rFonts w:ascii="Times" w:hAnsi="Times"/>
          <w:sz w:val="24"/>
          <w:szCs w:val="24"/>
        </w:rPr>
        <w:t>SiO</w:t>
      </w:r>
      <w:r w:rsidR="00660941" w:rsidRPr="00CE4FE7">
        <w:rPr>
          <w:rFonts w:ascii="Times" w:hAnsi="Times"/>
          <w:sz w:val="24"/>
          <w:szCs w:val="24"/>
          <w:vertAlign w:val="subscript"/>
        </w:rPr>
        <w:t>2</w:t>
      </w:r>
      <w:r w:rsidR="00660941" w:rsidRPr="00CE4FE7">
        <w:rPr>
          <w:rFonts w:ascii="Times" w:hAnsi="Times"/>
          <w:sz w:val="24"/>
          <w:szCs w:val="24"/>
        </w:rPr>
        <w:t xml:space="preserve">. </w:t>
      </w:r>
      <w:ins w:id="0" w:author="Derek Lactin" w:date="2018-06-24T19:31:00Z">
        <w:r w:rsidR="00790632">
          <w:rPr>
            <w:rFonts w:ascii="Times" w:hAnsi="Times"/>
            <w:sz w:val="24"/>
            <w:szCs w:val="24"/>
          </w:rPr>
          <w:t xml:space="preserve">The </w:t>
        </w:r>
      </w:ins>
      <w:r w:rsidR="00790632" w:rsidRPr="00CE4FE7">
        <w:rPr>
          <w:rFonts w:ascii="Times" w:hAnsi="Times"/>
          <w:sz w:val="24"/>
          <w:szCs w:val="24"/>
        </w:rPr>
        <w:t xml:space="preserve">DTI is composed </w:t>
      </w:r>
      <w:r w:rsidR="00790632">
        <w:rPr>
          <w:rFonts w:ascii="Times" w:hAnsi="Times"/>
          <w:sz w:val="24"/>
          <w:szCs w:val="24"/>
        </w:rPr>
        <w:t xml:space="preserve">of </w:t>
      </w:r>
      <w:r w:rsidR="00790632" w:rsidRPr="00CE4FE7">
        <w:rPr>
          <w:rFonts w:ascii="Times" w:hAnsi="Times"/>
          <w:sz w:val="24"/>
          <w:szCs w:val="24"/>
        </w:rPr>
        <w:t>SiO</w:t>
      </w:r>
      <w:r w:rsidR="00790632" w:rsidRPr="00CE4FE7">
        <w:rPr>
          <w:rFonts w:ascii="Times" w:hAnsi="Times"/>
          <w:sz w:val="24"/>
          <w:szCs w:val="24"/>
          <w:vertAlign w:val="subscript"/>
        </w:rPr>
        <w:t>2</w:t>
      </w:r>
      <w:r w:rsidR="00790632" w:rsidRPr="00CE4FE7">
        <w:rPr>
          <w:rFonts w:ascii="Times" w:hAnsi="Times"/>
          <w:sz w:val="24"/>
          <w:szCs w:val="24"/>
        </w:rPr>
        <w:t>.</w:t>
      </w:r>
      <w:r w:rsidR="00790632">
        <w:rPr>
          <w:rFonts w:ascii="Times" w:hAnsi="Times"/>
          <w:sz w:val="24"/>
          <w:szCs w:val="24"/>
        </w:rPr>
        <w:t xml:space="preserve"> </w:t>
      </w:r>
      <w:r w:rsidR="002570EC">
        <w:rPr>
          <w:rFonts w:ascii="Times" w:hAnsi="Times"/>
          <w:sz w:val="24"/>
          <w:szCs w:val="24"/>
        </w:rPr>
        <w:t xml:space="preserve">The </w:t>
      </w:r>
      <w:r w:rsidR="00660941" w:rsidRPr="00CE4FE7">
        <w:rPr>
          <w:rFonts w:ascii="Times" w:hAnsi="Times"/>
          <w:sz w:val="24"/>
          <w:szCs w:val="24"/>
        </w:rPr>
        <w:t xml:space="preserve">DTI </w:t>
      </w:r>
      <w:r w:rsidR="00790632">
        <w:rPr>
          <w:rFonts w:ascii="Times" w:hAnsi="Times"/>
          <w:sz w:val="24"/>
          <w:szCs w:val="24"/>
        </w:rPr>
        <w:t xml:space="preserve">blocks </w:t>
      </w:r>
      <w:r w:rsidR="00660941" w:rsidRPr="00CE4FE7">
        <w:rPr>
          <w:rFonts w:ascii="Times" w:hAnsi="Times"/>
          <w:sz w:val="24"/>
          <w:szCs w:val="24"/>
        </w:rPr>
        <w:t>li</w:t>
      </w:r>
      <w:r w:rsidR="002570EC">
        <w:rPr>
          <w:rFonts w:ascii="Times" w:hAnsi="Times"/>
          <w:sz w:val="24"/>
          <w:szCs w:val="24"/>
        </w:rPr>
        <w:t>ght from neighbor</w:t>
      </w:r>
      <w:r w:rsidR="00660941" w:rsidRPr="00CE4FE7">
        <w:rPr>
          <w:rFonts w:ascii="Times" w:hAnsi="Times"/>
          <w:sz w:val="24"/>
          <w:szCs w:val="24"/>
        </w:rPr>
        <w:t xml:space="preserve"> CISs and </w:t>
      </w:r>
      <w:r w:rsidR="00790632">
        <w:rPr>
          <w:rFonts w:ascii="Times" w:hAnsi="Times"/>
          <w:sz w:val="24"/>
          <w:szCs w:val="24"/>
        </w:rPr>
        <w:t xml:space="preserve">prevents </w:t>
      </w:r>
      <w:r w:rsidR="00660941" w:rsidRPr="00CE4FE7">
        <w:rPr>
          <w:rFonts w:ascii="Times" w:hAnsi="Times"/>
          <w:sz w:val="24"/>
          <w:szCs w:val="24"/>
        </w:rPr>
        <w:t>leakage of internal light.</w:t>
      </w:r>
    </w:p>
    <w:p w:rsidR="005D39C3" w:rsidRDefault="007F1F11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="001643E0" w:rsidRPr="00CE4FE7">
        <w:rPr>
          <w:rFonts w:ascii="Times" w:hAnsi="Times"/>
          <w:sz w:val="24"/>
          <w:szCs w:val="24"/>
        </w:rPr>
        <w:t xml:space="preserve">CIS </w:t>
      </w:r>
      <w:r w:rsidR="007B776D">
        <w:rPr>
          <w:rFonts w:ascii="Times" w:hAnsi="Times"/>
          <w:sz w:val="24"/>
          <w:szCs w:val="24"/>
        </w:rPr>
        <w:t xml:space="preserve">was </w:t>
      </w:r>
      <w:r w:rsidR="001643E0" w:rsidRPr="00CE4FE7">
        <w:rPr>
          <w:rFonts w:ascii="Times" w:hAnsi="Times"/>
          <w:sz w:val="24"/>
          <w:szCs w:val="24"/>
        </w:rPr>
        <w:t xml:space="preserve">simulated by FDTD </w:t>
      </w:r>
      <w:r w:rsidR="007B776D">
        <w:rPr>
          <w:rFonts w:ascii="Times" w:hAnsi="Times"/>
          <w:sz w:val="24"/>
          <w:szCs w:val="24"/>
        </w:rPr>
        <w:t>simulation (</w:t>
      </w:r>
      <w:r w:rsidR="001643E0" w:rsidRPr="00CE4FE7">
        <w:rPr>
          <w:rFonts w:ascii="Times" w:hAnsi="Times"/>
          <w:sz w:val="24"/>
          <w:szCs w:val="24"/>
        </w:rPr>
        <w:t>Lumerical Inc.</w:t>
      </w:r>
      <w:r w:rsidR="007B776D">
        <w:rPr>
          <w:rFonts w:ascii="Times" w:hAnsi="Times"/>
          <w:sz w:val="24"/>
          <w:szCs w:val="24"/>
        </w:rPr>
        <w:t>)</w:t>
      </w:r>
      <w:r w:rsidR="005E5D8F" w:rsidRPr="00CE4FE7">
        <w:rPr>
          <w:rFonts w:ascii="Times" w:hAnsi="Times"/>
          <w:sz w:val="24"/>
          <w:szCs w:val="24"/>
        </w:rPr>
        <w:t xml:space="preserve"> </w:t>
      </w:r>
      <w:r w:rsidR="00443477">
        <w:rPr>
          <w:rFonts w:ascii="Times" w:hAnsi="Times"/>
          <w:sz w:val="24"/>
          <w:szCs w:val="24"/>
        </w:rPr>
        <w:t>T</w:t>
      </w:r>
      <w:r w:rsidR="005E5D8F" w:rsidRPr="00CE4FE7">
        <w:rPr>
          <w:rFonts w:ascii="Times" w:hAnsi="Times"/>
          <w:sz w:val="24"/>
          <w:szCs w:val="24"/>
        </w:rPr>
        <w:t xml:space="preserve">he program </w:t>
      </w:r>
      <w:r w:rsidR="00443477">
        <w:rPr>
          <w:rFonts w:ascii="Times" w:hAnsi="Times"/>
          <w:sz w:val="24"/>
          <w:szCs w:val="24"/>
        </w:rPr>
        <w:t>allows specification of material properties.</w:t>
      </w:r>
      <w:r w:rsidR="005E5D8F" w:rsidRPr="00CE4FE7">
        <w:rPr>
          <w:rFonts w:ascii="Times" w:hAnsi="Times"/>
          <w:sz w:val="24"/>
          <w:szCs w:val="24"/>
        </w:rPr>
        <w:t xml:space="preserve"> </w:t>
      </w:r>
      <w:r w:rsidR="00443477">
        <w:rPr>
          <w:rFonts w:ascii="Times" w:hAnsi="Times"/>
          <w:sz w:val="24"/>
          <w:szCs w:val="24"/>
        </w:rPr>
        <w:t>We obtained</w:t>
      </w:r>
      <w:r w:rsidR="00E859ED">
        <w:rPr>
          <w:rFonts w:ascii="Times" w:hAnsi="Times"/>
          <w:sz w:val="24"/>
          <w:szCs w:val="24"/>
        </w:rPr>
        <w:t xml:space="preserve"> the raw data by</w:t>
      </w:r>
      <w:r w:rsidR="00A279E3">
        <w:rPr>
          <w:rFonts w:ascii="Times" w:hAnsi="Times"/>
          <w:sz w:val="24"/>
          <w:szCs w:val="24"/>
        </w:rPr>
        <w:t xml:space="preserve"> the </w:t>
      </w:r>
      <w:r w:rsidR="00414A79">
        <w:rPr>
          <w:rFonts w:ascii="Times" w:hAnsi="Times"/>
          <w:sz w:val="24"/>
          <w:szCs w:val="24"/>
        </w:rPr>
        <w:t xml:space="preserve">four </w:t>
      </w:r>
      <w:r w:rsidR="00A279E3">
        <w:rPr>
          <w:rFonts w:ascii="Times" w:hAnsi="Times"/>
          <w:sz w:val="24"/>
          <w:szCs w:val="24"/>
        </w:rPr>
        <w:t>monitor</w:t>
      </w:r>
      <w:r w:rsidR="00414A79">
        <w:rPr>
          <w:rFonts w:ascii="Times" w:hAnsi="Times"/>
          <w:sz w:val="24"/>
          <w:szCs w:val="24"/>
        </w:rPr>
        <w:t>s (top, left, right and bottom)</w:t>
      </w:r>
      <w:r w:rsidR="00443477">
        <w:rPr>
          <w:rFonts w:ascii="Times" w:hAnsi="Times"/>
          <w:sz w:val="24"/>
          <w:szCs w:val="24"/>
        </w:rPr>
        <w:t xml:space="preserve"> which</w:t>
      </w:r>
      <w:r w:rsidR="00252149">
        <w:rPr>
          <w:rFonts w:ascii="Times" w:hAnsi="Times"/>
          <w:sz w:val="24"/>
          <w:szCs w:val="24"/>
        </w:rPr>
        <w:t xml:space="preserve"> get transmittance. </w:t>
      </w:r>
      <w:bookmarkStart w:id="1" w:name="_GoBack"/>
      <w:bookmarkEnd w:id="1"/>
      <w:r w:rsidR="00443477">
        <w:rPr>
          <w:rFonts w:ascii="Times" w:hAnsi="Times"/>
          <w:sz w:val="24"/>
          <w:szCs w:val="24"/>
        </w:rPr>
        <w:t>W</w:t>
      </w:r>
      <w:r w:rsidR="005217D9">
        <w:rPr>
          <w:rFonts w:ascii="Times" w:hAnsi="Times"/>
          <w:sz w:val="24"/>
          <w:szCs w:val="24"/>
        </w:rPr>
        <w:t>e use</w:t>
      </w:r>
      <w:r w:rsidR="00443477">
        <w:rPr>
          <w:rFonts w:ascii="Times" w:hAnsi="Times"/>
          <w:sz w:val="24"/>
          <w:szCs w:val="24"/>
        </w:rPr>
        <w:t>d</w:t>
      </w:r>
      <w:r w:rsidR="005217D9">
        <w:rPr>
          <w:rFonts w:ascii="Times" w:hAnsi="Times"/>
          <w:sz w:val="24"/>
          <w:szCs w:val="24"/>
        </w:rPr>
        <w:t xml:space="preserve"> 4</w:t>
      </w:r>
      <w:r w:rsidR="005217D9">
        <w:rPr>
          <w:rFonts w:ascii="맑은 고딕" w:eastAsia="맑은 고딕" w:hAnsi="맑은 고딕" w:hint="eastAsia"/>
          <w:sz w:val="24"/>
          <w:szCs w:val="24"/>
        </w:rPr>
        <w:t>ⅹ</w:t>
      </w:r>
      <w:r w:rsidR="00946BDC" w:rsidRPr="00CE4FE7">
        <w:rPr>
          <w:rFonts w:ascii="Times" w:hAnsi="Times"/>
          <w:sz w:val="24"/>
          <w:szCs w:val="24"/>
        </w:rPr>
        <w:t>16 CPU cluster to run the program</w:t>
      </w:r>
      <w:r w:rsidR="00AE4480">
        <w:rPr>
          <w:rFonts w:ascii="Times" w:hAnsi="Times"/>
          <w:sz w:val="24"/>
          <w:szCs w:val="24"/>
        </w:rPr>
        <w:t xml:space="preserve"> and can simulate the CIS in 2-dimensional space because of symmetry</w:t>
      </w:r>
      <w:r w:rsidR="00443477">
        <w:rPr>
          <w:rFonts w:ascii="Times" w:hAnsi="Times"/>
          <w:sz w:val="24"/>
          <w:szCs w:val="24"/>
        </w:rPr>
        <w:t>.</w:t>
      </w:r>
    </w:p>
    <w:p w:rsidR="005D39C3" w:rsidRDefault="008C0ECB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We conducted three simulations, </w:t>
      </w:r>
      <w:r w:rsidR="00660941" w:rsidRPr="00CE4FE7">
        <w:rPr>
          <w:rFonts w:ascii="Times" w:hAnsi="Times"/>
          <w:sz w:val="24"/>
          <w:szCs w:val="24"/>
        </w:rPr>
        <w:t xml:space="preserve">First, simulate </w:t>
      </w:r>
      <w:r w:rsidR="00AB2710" w:rsidRPr="00CE4FE7">
        <w:rPr>
          <w:rFonts w:ascii="Times" w:hAnsi="Times"/>
          <w:sz w:val="24"/>
          <w:szCs w:val="24"/>
        </w:rPr>
        <w:t>the b</w:t>
      </w:r>
      <w:r w:rsidR="00A90E60" w:rsidRPr="00CE4FE7">
        <w:rPr>
          <w:rFonts w:ascii="Times" w:hAnsi="Times"/>
          <w:sz w:val="24"/>
          <w:szCs w:val="24"/>
        </w:rPr>
        <w:t xml:space="preserve">asic </w:t>
      </w:r>
      <w:r w:rsidR="00660941" w:rsidRPr="00CE4FE7">
        <w:rPr>
          <w:rFonts w:ascii="Times" w:hAnsi="Times"/>
          <w:sz w:val="24"/>
          <w:szCs w:val="24"/>
        </w:rPr>
        <w:t xml:space="preserve">structure of </w:t>
      </w:r>
      <w:r w:rsidR="00513978">
        <w:rPr>
          <w:rFonts w:ascii="Times" w:hAnsi="Times"/>
          <w:sz w:val="24"/>
          <w:szCs w:val="24"/>
        </w:rPr>
        <w:t xml:space="preserve">a </w:t>
      </w:r>
      <w:r w:rsidR="00660941" w:rsidRPr="00CE4FE7">
        <w:rPr>
          <w:rFonts w:ascii="Times" w:hAnsi="Times"/>
          <w:sz w:val="24"/>
          <w:szCs w:val="24"/>
        </w:rPr>
        <w:t xml:space="preserve">CIS </w:t>
      </w:r>
      <w:r>
        <w:rPr>
          <w:rFonts w:ascii="Times" w:hAnsi="Times"/>
          <w:sz w:val="24"/>
          <w:szCs w:val="24"/>
        </w:rPr>
        <w:t xml:space="preserve">on </w:t>
      </w:r>
      <w:r w:rsidR="00660941" w:rsidRPr="00CE4FE7">
        <w:rPr>
          <w:rFonts w:ascii="Times" w:hAnsi="Times"/>
          <w:sz w:val="24"/>
          <w:szCs w:val="24"/>
        </w:rPr>
        <w:t xml:space="preserve">which </w:t>
      </w:r>
      <w:r>
        <w:rPr>
          <w:rFonts w:ascii="Times" w:hAnsi="Times"/>
          <w:sz w:val="24"/>
          <w:szCs w:val="24"/>
        </w:rPr>
        <w:t xml:space="preserve">light is shone in the </w:t>
      </w:r>
      <w:r w:rsidR="00AB2710" w:rsidRPr="00CE4FE7">
        <w:rPr>
          <w:rFonts w:ascii="Times" w:hAnsi="Times"/>
          <w:sz w:val="24"/>
          <w:szCs w:val="24"/>
        </w:rPr>
        <w:t xml:space="preserve">normal </w:t>
      </w:r>
      <w:r>
        <w:rPr>
          <w:rFonts w:ascii="Times" w:hAnsi="Times"/>
          <w:sz w:val="24"/>
          <w:szCs w:val="24"/>
        </w:rPr>
        <w:t>direction</w:t>
      </w:r>
      <w:r w:rsidR="00AB2710" w:rsidRPr="00CE4FE7">
        <w:rPr>
          <w:rFonts w:ascii="Times" w:hAnsi="Times"/>
          <w:sz w:val="24"/>
          <w:szCs w:val="24"/>
        </w:rPr>
        <w:t>.</w:t>
      </w:r>
      <w:r w:rsidR="00D5002B" w:rsidRPr="00CE4FE7">
        <w:rPr>
          <w:rFonts w:ascii="Times" w:hAnsi="Times"/>
          <w:sz w:val="24"/>
          <w:szCs w:val="24"/>
        </w:rPr>
        <w:t xml:space="preserve"> Second, </w:t>
      </w:r>
      <w:r>
        <w:rPr>
          <w:rFonts w:ascii="Times" w:hAnsi="Times"/>
          <w:sz w:val="24"/>
          <w:szCs w:val="24"/>
        </w:rPr>
        <w:t xml:space="preserve">we </w:t>
      </w:r>
      <w:r w:rsidR="002B265A" w:rsidRPr="00CE4FE7">
        <w:rPr>
          <w:rFonts w:ascii="Times" w:hAnsi="Times"/>
          <w:sz w:val="24"/>
          <w:szCs w:val="24"/>
        </w:rPr>
        <w:t>simulate</w:t>
      </w:r>
      <w:r>
        <w:rPr>
          <w:rFonts w:ascii="Times" w:hAnsi="Times"/>
          <w:sz w:val="24"/>
          <w:szCs w:val="24"/>
        </w:rPr>
        <w:t>d</w:t>
      </w:r>
      <w:r w:rsidR="002B265A" w:rsidRPr="00CE4FE7">
        <w:rPr>
          <w:rFonts w:ascii="Times" w:hAnsi="Times"/>
          <w:sz w:val="24"/>
          <w:szCs w:val="24"/>
        </w:rPr>
        <w:t xml:space="preserve"> the </w:t>
      </w:r>
      <w:r w:rsidR="00A73031" w:rsidRPr="00CE4FE7">
        <w:rPr>
          <w:rFonts w:ascii="Times" w:hAnsi="Times"/>
          <w:sz w:val="24"/>
          <w:szCs w:val="24"/>
        </w:rPr>
        <w:t xml:space="preserve">CIS </w:t>
      </w:r>
      <w:r>
        <w:rPr>
          <w:rFonts w:ascii="Times" w:hAnsi="Times"/>
          <w:sz w:val="24"/>
          <w:szCs w:val="24"/>
        </w:rPr>
        <w:t xml:space="preserve">in </w:t>
      </w:r>
      <w:r w:rsidR="00A73031" w:rsidRPr="00CE4FE7">
        <w:rPr>
          <w:rFonts w:ascii="Times" w:hAnsi="Times"/>
          <w:sz w:val="24"/>
          <w:szCs w:val="24"/>
        </w:rPr>
        <w:t xml:space="preserve">which </w:t>
      </w:r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 xml:space="preserve">OC&amp;ML and </w:t>
      </w:r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>CF</w:t>
      </w:r>
      <w:r>
        <w:rPr>
          <w:rFonts w:ascii="Times" w:hAnsi="Times"/>
          <w:sz w:val="24"/>
          <w:szCs w:val="24"/>
        </w:rPr>
        <w:t xml:space="preserve"> were shifted</w:t>
      </w:r>
      <w:r w:rsidR="002B265A" w:rsidRPr="00CE4FE7">
        <w:rPr>
          <w:rFonts w:ascii="Times" w:hAnsi="Times"/>
          <w:sz w:val="24"/>
          <w:szCs w:val="24"/>
        </w:rPr>
        <w:t xml:space="preserve">. </w:t>
      </w:r>
      <w:r w:rsidR="00513978">
        <w:rPr>
          <w:rFonts w:ascii="Times" w:hAnsi="Times"/>
          <w:sz w:val="24"/>
          <w:szCs w:val="24"/>
        </w:rPr>
        <w:t>W</w:t>
      </w:r>
      <w:r w:rsidR="00A73031" w:rsidRPr="00CE4FE7">
        <w:rPr>
          <w:rFonts w:ascii="Times" w:hAnsi="Times"/>
          <w:sz w:val="24"/>
          <w:szCs w:val="24"/>
        </w:rPr>
        <w:t>e shift</w:t>
      </w:r>
      <w:r>
        <w:rPr>
          <w:rFonts w:ascii="Times" w:hAnsi="Times"/>
          <w:sz w:val="24"/>
          <w:szCs w:val="24"/>
        </w:rPr>
        <w:t>ed</w:t>
      </w:r>
      <w:r w:rsidR="00A7303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 xml:space="preserve">the </w:t>
      </w:r>
      <w:r w:rsidR="00541CD0" w:rsidRPr="00CE4FE7">
        <w:rPr>
          <w:rFonts w:ascii="Times" w:hAnsi="Times"/>
          <w:sz w:val="24"/>
          <w:szCs w:val="24"/>
        </w:rPr>
        <w:t>OC&amp;ML by d</w:t>
      </w:r>
      <w:r w:rsidR="00541CD0" w:rsidRPr="00CE4FE7">
        <w:rPr>
          <w:rFonts w:ascii="Times" w:hAnsi="Times"/>
          <w:sz w:val="24"/>
          <w:szCs w:val="24"/>
          <w:vertAlign w:val="subscript"/>
        </w:rPr>
        <w:t xml:space="preserve">1 </w:t>
      </w:r>
      <w:r w:rsidR="00541CD0" w:rsidRPr="00CE4FE7">
        <w:rPr>
          <w:rFonts w:ascii="Times" w:hAnsi="Times"/>
          <w:sz w:val="24"/>
          <w:szCs w:val="24"/>
        </w:rPr>
        <w:t>[</w:t>
      </w:r>
      <w:r w:rsidR="00541CD0" w:rsidRPr="00CE4FE7">
        <w:rPr>
          <w:rFonts w:ascii="Times" w:eastAsiaTheme="minorHAnsi" w:hAnsi="Times"/>
          <w:sz w:val="24"/>
          <w:szCs w:val="24"/>
        </w:rPr>
        <w:t>n</w:t>
      </w:r>
      <w:r>
        <w:rPr>
          <w:rFonts w:ascii="Times" w:hAnsi="Times"/>
          <w:sz w:val="24"/>
          <w:szCs w:val="24"/>
        </w:rPr>
        <w:t>m] with 10-nm increments from 450-</w:t>
      </w:r>
      <w:r w:rsidR="00541CD0" w:rsidRPr="00CE4FE7">
        <w:rPr>
          <w:rFonts w:ascii="Times" w:hAnsi="Times"/>
          <w:sz w:val="24"/>
          <w:szCs w:val="24"/>
        </w:rPr>
        <w:t xml:space="preserve">nm to </w:t>
      </w:r>
      <w:r>
        <w:rPr>
          <w:rFonts w:ascii="Times" w:hAnsi="Times"/>
          <w:sz w:val="24"/>
          <w:szCs w:val="24"/>
        </w:rPr>
        <w:t>550-nm</w:t>
      </w:r>
      <w:r w:rsidR="00966301" w:rsidRPr="00CE4FE7">
        <w:rPr>
          <w:rFonts w:ascii="Times" w:hAnsi="Times"/>
          <w:sz w:val="24"/>
          <w:szCs w:val="24"/>
        </w:rPr>
        <w:t xml:space="preserve">, </w:t>
      </w:r>
      <w:r>
        <w:rPr>
          <w:rFonts w:ascii="Times" w:hAnsi="Times"/>
          <w:sz w:val="24"/>
          <w:szCs w:val="24"/>
        </w:rPr>
        <w:t xml:space="preserve">and </w:t>
      </w:r>
      <w:r w:rsidR="00966301" w:rsidRPr="00CE4FE7">
        <w:rPr>
          <w:rFonts w:ascii="Times" w:hAnsi="Times"/>
          <w:sz w:val="24"/>
          <w:szCs w:val="24"/>
        </w:rPr>
        <w:t>shift</w:t>
      </w:r>
      <w:r>
        <w:rPr>
          <w:rFonts w:ascii="Times" w:hAnsi="Times"/>
          <w:sz w:val="24"/>
          <w:szCs w:val="24"/>
        </w:rPr>
        <w:t>ed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 xml:space="preserve">the </w:t>
      </w:r>
      <w:r w:rsidR="00966301" w:rsidRPr="00CE4FE7">
        <w:rPr>
          <w:rFonts w:ascii="Times" w:hAnsi="Times"/>
          <w:sz w:val="24"/>
          <w:szCs w:val="24"/>
        </w:rPr>
        <w:t>CF by d</w:t>
      </w:r>
      <w:r w:rsidR="00966301" w:rsidRPr="00CE4FE7">
        <w:rPr>
          <w:rFonts w:ascii="Times" w:hAnsi="Times"/>
          <w:sz w:val="24"/>
          <w:szCs w:val="24"/>
          <w:vertAlign w:val="subscript"/>
        </w:rPr>
        <w:t>2</w:t>
      </w:r>
      <w:r w:rsidR="00966301" w:rsidRPr="00CE4FE7">
        <w:rPr>
          <w:rFonts w:ascii="Times" w:hAnsi="Times"/>
          <w:sz w:val="24"/>
          <w:szCs w:val="24"/>
        </w:rPr>
        <w:t xml:space="preserve"> [</w:t>
      </w:r>
      <w:r w:rsidR="00966301" w:rsidRPr="00CE4FE7">
        <w:rPr>
          <w:rFonts w:ascii="Times" w:eastAsiaTheme="minorHAnsi" w:hAnsi="Times"/>
          <w:sz w:val="24"/>
          <w:szCs w:val="24"/>
        </w:rPr>
        <w:t>n</w:t>
      </w:r>
      <w:r w:rsidR="00966301" w:rsidRPr="00CE4FE7">
        <w:rPr>
          <w:rFonts w:ascii="Times" w:hAnsi="Times"/>
          <w:sz w:val="24"/>
          <w:szCs w:val="24"/>
        </w:rPr>
        <w:t>m] with 10</w:t>
      </w:r>
      <w:r>
        <w:rPr>
          <w:rFonts w:ascii="Times" w:hAnsi="Times"/>
          <w:sz w:val="24"/>
          <w:szCs w:val="24"/>
        </w:rPr>
        <w:t>-</w:t>
      </w:r>
      <w:r w:rsidR="00966301" w:rsidRPr="00CE4FE7">
        <w:rPr>
          <w:rFonts w:ascii="Times" w:hAnsi="Times"/>
          <w:sz w:val="24"/>
          <w:szCs w:val="24"/>
        </w:rPr>
        <w:t xml:space="preserve">nm </w:t>
      </w:r>
      <w:r>
        <w:rPr>
          <w:rFonts w:ascii="Times" w:hAnsi="Times"/>
          <w:sz w:val="24"/>
          <w:szCs w:val="24"/>
        </w:rPr>
        <w:t>increments from 200-nm to 300-</w:t>
      </w:r>
      <w:r w:rsidR="00966301" w:rsidRPr="00CE4FE7">
        <w:rPr>
          <w:rFonts w:ascii="Times" w:hAnsi="Times"/>
          <w:sz w:val="24"/>
          <w:szCs w:val="24"/>
        </w:rPr>
        <w:t xml:space="preserve">nm. </w:t>
      </w:r>
      <w:r w:rsidR="002B265A" w:rsidRPr="00CE4FE7">
        <w:rPr>
          <w:rFonts w:ascii="Times" w:hAnsi="Times"/>
          <w:sz w:val="24"/>
          <w:szCs w:val="24"/>
        </w:rPr>
        <w:t xml:space="preserve">Lastly, </w:t>
      </w:r>
      <w:r>
        <w:rPr>
          <w:rFonts w:ascii="Times" w:hAnsi="Times"/>
          <w:sz w:val="24"/>
          <w:szCs w:val="24"/>
        </w:rPr>
        <w:t xml:space="preserve">we </w:t>
      </w:r>
      <w:r w:rsidR="002B265A" w:rsidRPr="00CE4FE7">
        <w:rPr>
          <w:rFonts w:ascii="Times" w:hAnsi="Times"/>
          <w:sz w:val="24"/>
          <w:szCs w:val="24"/>
        </w:rPr>
        <w:t>simulate</w:t>
      </w:r>
      <w:r>
        <w:rPr>
          <w:rFonts w:ascii="Times" w:hAnsi="Times"/>
          <w:sz w:val="24"/>
          <w:szCs w:val="24"/>
        </w:rPr>
        <w:t>d</w:t>
      </w:r>
      <w:r w:rsidR="002B265A" w:rsidRPr="00CE4FE7">
        <w:rPr>
          <w:rFonts w:ascii="Times" w:hAnsi="Times"/>
          <w:sz w:val="24"/>
          <w:szCs w:val="24"/>
        </w:rPr>
        <w:t xml:space="preserve"> </w:t>
      </w:r>
      <w:r w:rsidR="00A73031" w:rsidRPr="00CE4FE7">
        <w:rPr>
          <w:rFonts w:ascii="Times" w:hAnsi="Times"/>
          <w:sz w:val="24"/>
          <w:szCs w:val="24"/>
        </w:rPr>
        <w:t xml:space="preserve">the CIS </w:t>
      </w:r>
      <w:r>
        <w:rPr>
          <w:rFonts w:ascii="Times" w:hAnsi="Times"/>
          <w:sz w:val="24"/>
          <w:szCs w:val="24"/>
        </w:rPr>
        <w:t xml:space="preserve">in </w:t>
      </w:r>
      <w:r w:rsidR="00A73031" w:rsidRPr="00CE4FE7">
        <w:rPr>
          <w:rFonts w:ascii="Times" w:hAnsi="Times"/>
          <w:sz w:val="24"/>
          <w:szCs w:val="24"/>
        </w:rPr>
        <w:t xml:space="preserve">which </w:t>
      </w:r>
      <w:r>
        <w:rPr>
          <w:rFonts w:ascii="Times" w:hAnsi="Times"/>
          <w:sz w:val="24"/>
          <w:szCs w:val="24"/>
        </w:rPr>
        <w:t>the</w:t>
      </w:r>
      <w:r w:rsidR="002B265A" w:rsidRPr="00CE4FE7">
        <w:rPr>
          <w:rFonts w:ascii="Times" w:hAnsi="Times"/>
          <w:sz w:val="24"/>
          <w:szCs w:val="24"/>
        </w:rPr>
        <w:t xml:space="preserve"> DTI</w:t>
      </w:r>
      <w:r>
        <w:rPr>
          <w:rFonts w:ascii="Times" w:hAnsi="Times"/>
          <w:sz w:val="24"/>
          <w:szCs w:val="24"/>
        </w:rPr>
        <w:t xml:space="preserve"> was tilted</w:t>
      </w:r>
      <w:r w:rsidR="002A77DB" w:rsidRPr="00CE4FE7">
        <w:rPr>
          <w:rFonts w:ascii="Times" w:hAnsi="Times"/>
          <w:sz w:val="24"/>
          <w:szCs w:val="24"/>
        </w:rPr>
        <w:t>. We t</w:t>
      </w:r>
      <w:r w:rsidR="00966301" w:rsidRPr="00CE4FE7">
        <w:rPr>
          <w:rFonts w:ascii="Times" w:hAnsi="Times"/>
          <w:sz w:val="24"/>
          <w:szCs w:val="24"/>
        </w:rPr>
        <w:t>ilt</w:t>
      </w:r>
      <w:r>
        <w:rPr>
          <w:rFonts w:ascii="Times" w:hAnsi="Times"/>
          <w:sz w:val="24"/>
          <w:szCs w:val="24"/>
        </w:rPr>
        <w:t>ed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>the DTI by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[°]</m:t>
        </m:r>
      </m:oMath>
      <w:r w:rsidR="00966301" w:rsidRPr="00CE4FE7">
        <w:rPr>
          <w:rFonts w:ascii="Times" w:hAnsi="Times"/>
          <w:sz w:val="24"/>
          <w:szCs w:val="24"/>
        </w:rPr>
        <w:t xml:space="preserve"> with 0.5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 w:rsidR="00966301" w:rsidRPr="00CE4FE7">
        <w:rPr>
          <w:rFonts w:ascii="Times" w:hAnsi="Times"/>
          <w:sz w:val="24"/>
          <w:szCs w:val="24"/>
        </w:rPr>
        <w:t xml:space="preserve"> step from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0.5°</m:t>
        </m:r>
      </m:oMath>
      <w:r w:rsidR="00966301" w:rsidRPr="00CE4FE7">
        <w:rPr>
          <w:rFonts w:ascii="Times" w:hAnsi="Times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6°</m:t>
        </m:r>
      </m:oMath>
      <w:r w:rsidR="00966301" w:rsidRPr="00CE4FE7">
        <w:rPr>
          <w:rFonts w:ascii="Times" w:hAnsi="Times"/>
          <w:sz w:val="24"/>
          <w:szCs w:val="24"/>
        </w:rPr>
        <w:t>.</w:t>
      </w:r>
      <w:r w:rsidR="00784753" w:rsidRPr="00CE4FE7">
        <w:rPr>
          <w:rFonts w:ascii="Times" w:hAnsi="Times"/>
          <w:sz w:val="24"/>
          <w:szCs w:val="24"/>
        </w:rPr>
        <w:t xml:space="preserve"> </w:t>
      </w:r>
      <w:r w:rsidR="00160CEC">
        <w:rPr>
          <w:rFonts w:ascii="Times" w:hAnsi="Times"/>
          <w:sz w:val="24"/>
          <w:szCs w:val="24"/>
        </w:rPr>
        <w:t>O</w:t>
      </w:r>
      <w:r w:rsidR="00784753" w:rsidRPr="00CE4FE7">
        <w:rPr>
          <w:rFonts w:ascii="Times" w:hAnsi="Times"/>
          <w:sz w:val="24"/>
          <w:szCs w:val="24"/>
        </w:rPr>
        <w:t xml:space="preserve">ur purpose </w:t>
      </w:r>
      <w:r w:rsidR="006336A2">
        <w:rPr>
          <w:rFonts w:ascii="Times" w:hAnsi="Times"/>
          <w:sz w:val="24"/>
          <w:szCs w:val="24"/>
        </w:rPr>
        <w:t>to make the CIS with tilting DTI have</w:t>
      </w:r>
      <w:r w:rsidR="00784753" w:rsidRPr="00CE4FE7">
        <w:rPr>
          <w:rFonts w:ascii="Times" w:hAnsi="Times"/>
          <w:sz w:val="24"/>
          <w:szCs w:val="24"/>
        </w:rPr>
        <w:t xml:space="preserve"> almost </w:t>
      </w:r>
      <w:r w:rsidR="006336A2">
        <w:rPr>
          <w:rFonts w:ascii="Times" w:hAnsi="Times"/>
          <w:sz w:val="24"/>
          <w:szCs w:val="24"/>
        </w:rPr>
        <w:t xml:space="preserve">the </w:t>
      </w:r>
      <w:r w:rsidR="00784753" w:rsidRPr="00CE4FE7">
        <w:rPr>
          <w:rFonts w:ascii="Times" w:hAnsi="Times"/>
          <w:sz w:val="24"/>
          <w:szCs w:val="24"/>
        </w:rPr>
        <w:t>same Q</w:t>
      </w:r>
      <w:r w:rsidR="006336A2">
        <w:rPr>
          <w:rFonts w:ascii="Times" w:hAnsi="Times"/>
          <w:sz w:val="24"/>
          <w:szCs w:val="24"/>
        </w:rPr>
        <w:t xml:space="preserve">E </w:t>
      </w:r>
      <w:r w:rsidR="0015189D" w:rsidRPr="00CE4FE7">
        <w:rPr>
          <w:rFonts w:ascii="Times" w:hAnsi="Times"/>
          <w:sz w:val="24"/>
          <w:szCs w:val="24"/>
        </w:rPr>
        <w:t>as th</w:t>
      </w:r>
      <w:r w:rsidR="006336A2">
        <w:rPr>
          <w:rFonts w:ascii="Times" w:hAnsi="Times"/>
          <w:sz w:val="24"/>
          <w:szCs w:val="24"/>
        </w:rPr>
        <w:t>e CIS that</w:t>
      </w:r>
      <w:r w:rsidR="00C93AF5" w:rsidRPr="00CE4FE7">
        <w:rPr>
          <w:rFonts w:ascii="Times" w:hAnsi="Times"/>
          <w:sz w:val="24"/>
          <w:szCs w:val="24"/>
        </w:rPr>
        <w:t xml:space="preserve"> has basic structure</w:t>
      </w:r>
      <w:r w:rsidR="00784753" w:rsidRPr="00CE4FE7">
        <w:rPr>
          <w:rFonts w:ascii="Times" w:hAnsi="Times"/>
          <w:sz w:val="24"/>
          <w:szCs w:val="24"/>
        </w:rPr>
        <w:t>.</w:t>
      </w:r>
      <w:r w:rsidR="006336A2">
        <w:rPr>
          <w:rFonts w:ascii="Times" w:hAnsi="Times"/>
          <w:sz w:val="24"/>
          <w:szCs w:val="24"/>
        </w:rPr>
        <w:t xml:space="preserve"> We pl</w:t>
      </w:r>
      <w:r w:rsidR="00370C11" w:rsidRPr="00CE4FE7">
        <w:rPr>
          <w:rFonts w:ascii="Times" w:hAnsi="Times"/>
          <w:sz w:val="24"/>
          <w:szCs w:val="24"/>
        </w:rPr>
        <w:t>ot</w:t>
      </w:r>
      <w:r w:rsidR="006336A2">
        <w:rPr>
          <w:rFonts w:ascii="Times" w:hAnsi="Times"/>
          <w:sz w:val="24"/>
          <w:szCs w:val="24"/>
        </w:rPr>
        <w:t>ted</w:t>
      </w:r>
      <w:r w:rsidR="00370C11" w:rsidRPr="00CE4FE7">
        <w:rPr>
          <w:rFonts w:ascii="Times" w:hAnsi="Times"/>
          <w:sz w:val="24"/>
          <w:szCs w:val="24"/>
        </w:rPr>
        <w:t xml:space="preserve"> </w:t>
      </w:r>
      <w:r w:rsidR="009A61CC">
        <w:rPr>
          <w:rFonts w:ascii="Times" w:hAnsi="Times"/>
          <w:sz w:val="24"/>
          <w:szCs w:val="24"/>
        </w:rPr>
        <w:t xml:space="preserve">the </w:t>
      </w:r>
      <w:r w:rsidR="001278EF" w:rsidRPr="00CE4FE7">
        <w:rPr>
          <w:rFonts w:ascii="Times" w:hAnsi="Times"/>
          <w:sz w:val="24"/>
          <w:szCs w:val="24"/>
        </w:rPr>
        <w:t>power f</w:t>
      </w:r>
      <w:r w:rsidR="00370C11" w:rsidRPr="00CE4FE7">
        <w:rPr>
          <w:rFonts w:ascii="Times" w:hAnsi="Times"/>
          <w:sz w:val="24"/>
          <w:szCs w:val="24"/>
        </w:rPr>
        <w:t xml:space="preserve">lows to </w:t>
      </w:r>
      <w:r w:rsidR="006336A2">
        <w:rPr>
          <w:rFonts w:ascii="Times" w:hAnsi="Times"/>
          <w:sz w:val="24"/>
          <w:szCs w:val="24"/>
        </w:rPr>
        <w:t xml:space="preserve">determine </w:t>
      </w:r>
      <w:r w:rsidR="00370C11" w:rsidRPr="00CE4FE7">
        <w:rPr>
          <w:rFonts w:ascii="Times" w:hAnsi="Times"/>
          <w:sz w:val="24"/>
          <w:szCs w:val="24"/>
        </w:rPr>
        <w:t xml:space="preserve">the effect of tilting </w:t>
      </w:r>
      <w:r w:rsidR="00A279E3">
        <w:rPr>
          <w:rFonts w:ascii="Times" w:hAnsi="Times"/>
          <w:sz w:val="24"/>
          <w:szCs w:val="24"/>
        </w:rPr>
        <w:t xml:space="preserve">the </w:t>
      </w:r>
      <w:r w:rsidR="006336A2">
        <w:rPr>
          <w:rFonts w:ascii="Times" w:hAnsi="Times"/>
          <w:sz w:val="24"/>
          <w:szCs w:val="24"/>
        </w:rPr>
        <w:t>DTI, and</w:t>
      </w:r>
      <w:r w:rsidR="00BE5552" w:rsidRPr="00CE4FE7">
        <w:rPr>
          <w:rFonts w:ascii="Times" w:hAnsi="Times"/>
          <w:sz w:val="24"/>
          <w:szCs w:val="24"/>
        </w:rPr>
        <w:t xml:space="preserve"> </w:t>
      </w:r>
      <w:r w:rsidR="006336A2">
        <w:rPr>
          <w:rFonts w:ascii="Times" w:hAnsi="Times"/>
          <w:sz w:val="24"/>
          <w:szCs w:val="24"/>
        </w:rPr>
        <w:t xml:space="preserve">to </w:t>
      </w:r>
      <w:r w:rsidR="00BE5552" w:rsidRPr="00CE4FE7">
        <w:rPr>
          <w:rFonts w:ascii="Times" w:hAnsi="Times"/>
          <w:sz w:val="24"/>
          <w:szCs w:val="24"/>
        </w:rPr>
        <w:t xml:space="preserve">show how the light </w:t>
      </w:r>
      <w:r w:rsidR="00805CF3">
        <w:rPr>
          <w:rFonts w:ascii="Times" w:hAnsi="Times"/>
          <w:sz w:val="24"/>
          <w:szCs w:val="24"/>
        </w:rPr>
        <w:t xml:space="preserve">move into </w:t>
      </w:r>
      <w:r w:rsidR="006336A2">
        <w:rPr>
          <w:rFonts w:ascii="Times" w:hAnsi="Times"/>
          <w:sz w:val="24"/>
          <w:szCs w:val="24"/>
        </w:rPr>
        <w:t>the</w:t>
      </w:r>
      <w:r w:rsidR="00604993">
        <w:rPr>
          <w:rFonts w:ascii="Times" w:hAnsi="Times"/>
          <w:sz w:val="24"/>
          <w:szCs w:val="24"/>
        </w:rPr>
        <w:t xml:space="preserve"> detector.</w:t>
      </w:r>
    </w:p>
    <w:p w:rsidR="001D6266" w:rsidRDefault="005534B2" w:rsidP="001D6266">
      <w:pPr>
        <w:ind w:left="1120" w:firstLineChars="50" w:firstLine="120"/>
        <w:jc w:val="left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>Our goal is to find the optimal</w:t>
      </w:r>
      <w:r w:rsidR="00660941">
        <w:rPr>
          <w:rFonts w:ascii="Times" w:hAnsi="Times"/>
          <w:sz w:val="24"/>
          <w:szCs w:val="24"/>
        </w:rPr>
        <w:t xml:space="preserve"> setting for d</w:t>
      </w:r>
      <w:r w:rsidR="00660941" w:rsidRPr="00660941">
        <w:rPr>
          <w:rFonts w:ascii="Times" w:hAnsi="Times"/>
          <w:sz w:val="24"/>
          <w:szCs w:val="24"/>
          <w:vertAlign w:val="subscript"/>
        </w:rPr>
        <w:t>1</w:t>
      </w:r>
      <w:r w:rsidR="00660941">
        <w:rPr>
          <w:rFonts w:ascii="Times" w:hAnsi="Times"/>
          <w:sz w:val="24"/>
          <w:szCs w:val="24"/>
        </w:rPr>
        <w:t>, d</w:t>
      </w:r>
      <w:r w:rsidR="00660941" w:rsidRPr="00660941">
        <w:rPr>
          <w:rFonts w:ascii="Times" w:hAnsi="Times"/>
          <w:sz w:val="24"/>
          <w:szCs w:val="24"/>
          <w:vertAlign w:val="subscript"/>
        </w:rPr>
        <w:t>2</w:t>
      </w:r>
      <w:r w:rsidR="00660941">
        <w:rPr>
          <w:rFonts w:ascii="Times" w:hAnsi="Times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660941">
        <w:rPr>
          <w:rFonts w:ascii="Times" w:hAnsi="Times" w:hint="eastAsia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to maximize</w:t>
      </w:r>
      <w:r w:rsidR="00A279E3">
        <w:rPr>
          <w:rFonts w:ascii="Times" w:hAnsi="Times"/>
          <w:sz w:val="24"/>
          <w:szCs w:val="24"/>
        </w:rPr>
        <w:t xml:space="preserve"> </w:t>
      </w:r>
      <w:r w:rsidR="00660941">
        <w:rPr>
          <w:rFonts w:ascii="Times" w:hAnsi="Times"/>
          <w:sz w:val="24"/>
          <w:szCs w:val="24"/>
        </w:rPr>
        <w:t xml:space="preserve">QE and </w:t>
      </w:r>
      <w:r>
        <w:rPr>
          <w:rFonts w:ascii="Times" w:hAnsi="Times"/>
          <w:sz w:val="24"/>
          <w:szCs w:val="24"/>
        </w:rPr>
        <w:t>minimize</w:t>
      </w:r>
      <w:r w:rsidR="00A279E3">
        <w:rPr>
          <w:rFonts w:ascii="Times" w:hAnsi="Times"/>
          <w:sz w:val="24"/>
          <w:szCs w:val="24"/>
        </w:rPr>
        <w:t xml:space="preserve"> </w:t>
      </w:r>
      <w:r w:rsidR="00660941">
        <w:rPr>
          <w:rFonts w:ascii="Times" w:hAnsi="Times"/>
          <w:sz w:val="24"/>
          <w:szCs w:val="24"/>
        </w:rPr>
        <w:t>crosstalk.</w:t>
      </w:r>
      <w:r w:rsidR="00360E03">
        <w:rPr>
          <w:rFonts w:ascii="Times" w:hAnsi="Times"/>
          <w:sz w:val="24"/>
          <w:szCs w:val="24"/>
        </w:rPr>
        <w:t xml:space="preserve"> </w:t>
      </w:r>
      <w:r w:rsidR="0058383E">
        <w:rPr>
          <w:rFonts w:ascii="Times" w:hAnsi="Times"/>
          <w:sz w:val="24"/>
          <w:szCs w:val="24"/>
        </w:rPr>
        <w:t>If the</w:t>
      </w:r>
      <w:r w:rsidR="00360E03">
        <w:rPr>
          <w:rFonts w:ascii="Times" w:hAnsi="Times"/>
          <w:sz w:val="24"/>
          <w:szCs w:val="24"/>
        </w:rPr>
        <w:t xml:space="preserve"> </w:t>
      </w:r>
      <w:r w:rsidR="0058383E">
        <w:rPr>
          <w:rFonts w:ascii="Times" w:hAnsi="Times"/>
          <w:sz w:val="24"/>
          <w:szCs w:val="24"/>
        </w:rPr>
        <w:t xml:space="preserve">top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1</w:t>
      </w:r>
      <w:r w:rsidR="00360E03">
        <w:rPr>
          <w:rFonts w:ascii="Times" w:hAnsi="Times"/>
          <w:sz w:val="24"/>
          <w:szCs w:val="24"/>
        </w:rPr>
        <w:t xml:space="preserve">, </w:t>
      </w:r>
      <w:r w:rsidR="0058383E">
        <w:rPr>
          <w:rFonts w:ascii="Times" w:hAnsi="Times"/>
          <w:sz w:val="24"/>
          <w:szCs w:val="24"/>
        </w:rPr>
        <w:t xml:space="preserve">the left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2</w:t>
      </w:r>
      <w:r w:rsidR="00360E03">
        <w:rPr>
          <w:rFonts w:ascii="Times" w:hAnsi="Times"/>
          <w:sz w:val="24"/>
          <w:szCs w:val="24"/>
        </w:rPr>
        <w:t xml:space="preserve">, </w:t>
      </w:r>
      <w:r w:rsidR="0058383E">
        <w:rPr>
          <w:rFonts w:ascii="Times" w:hAnsi="Times"/>
          <w:sz w:val="24"/>
          <w:szCs w:val="24"/>
        </w:rPr>
        <w:t xml:space="preserve">the right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3</w:t>
      </w:r>
      <w:r w:rsidR="00360E03">
        <w:rPr>
          <w:rFonts w:ascii="Times" w:hAnsi="Times"/>
          <w:sz w:val="24"/>
          <w:szCs w:val="24"/>
        </w:rPr>
        <w:t xml:space="preserve">, </w:t>
      </w:r>
      <w:r w:rsidR="0058383E">
        <w:rPr>
          <w:rFonts w:ascii="Times" w:hAnsi="Times"/>
          <w:sz w:val="24"/>
          <w:szCs w:val="24"/>
        </w:rPr>
        <w:t xml:space="preserve">and the bottom monitor is </w:t>
      </w:r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4</w:t>
      </w:r>
      <w:r w:rsidR="00360E03">
        <w:rPr>
          <w:rFonts w:ascii="Times" w:hAnsi="Times"/>
          <w:sz w:val="24"/>
          <w:szCs w:val="24"/>
        </w:rPr>
        <w:t>. Then</w:t>
      </w:r>
    </w:p>
    <w:tbl>
      <w:tblPr>
        <w:tblStyle w:val="a8"/>
        <w:tblW w:w="0" w:type="auto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6979"/>
        <w:gridCol w:w="496"/>
      </w:tblGrid>
      <w:tr w:rsidR="001D6266" w:rsidTr="001D6266">
        <w:tc>
          <w:tcPr>
            <w:tcW w:w="435" w:type="dxa"/>
          </w:tcPr>
          <w:p w:rsidR="001D6266" w:rsidRDefault="001D6266" w:rsidP="00775AFC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087" w:type="dxa"/>
          </w:tcPr>
          <w:p w:rsidR="001D6266" w:rsidRDefault="001D6266" w:rsidP="00775AFC">
            <w:pPr>
              <w:jc w:val="left"/>
              <w:rPr>
                <w:rFonts w:ascii="Times" w:hAnsi="Times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QE= 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4" w:type="dxa"/>
          </w:tcPr>
          <w:p w:rsidR="001D6266" w:rsidRDefault="001D6266" w:rsidP="00775AFC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1)</w:t>
            </w:r>
          </w:p>
        </w:tc>
      </w:tr>
    </w:tbl>
    <w:p w:rsidR="00E279B5" w:rsidRDefault="004D2291" w:rsidP="00775AFC">
      <w:pPr>
        <w:ind w:left="1120" w:firstLineChars="50" w:firstLine="12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for all frequency</w:t>
      </w:r>
      <w:r w:rsidR="002F6277">
        <w:rPr>
          <w:rFonts w:ascii="Times" w:hAnsi="Times"/>
          <w:sz w:val="24"/>
          <w:szCs w:val="24"/>
        </w:rPr>
        <w:t xml:space="preserve"> spectra. To calculate the QE of </w:t>
      </w:r>
      <w:r>
        <w:rPr>
          <w:rFonts w:ascii="Times" w:hAnsi="Times"/>
          <w:sz w:val="24"/>
          <w:szCs w:val="24"/>
        </w:rPr>
        <w:t>e</w:t>
      </w:r>
      <w:r w:rsidRPr="004D2291">
        <w:rPr>
          <w:rFonts w:ascii="Times" w:hAnsi="Times"/>
          <w:sz w:val="24"/>
          <w:szCs w:val="24"/>
        </w:rPr>
        <w:t>ach pixel, in each frequency band</w:t>
      </w:r>
      <w:r w:rsidR="002F6277">
        <w:rPr>
          <w:rFonts w:ascii="Times" w:hAnsi="Times"/>
          <w:sz w:val="24"/>
          <w:szCs w:val="24"/>
        </w:rPr>
        <w:t xml:space="preserve">, </w:t>
      </w:r>
      <w:r w:rsidR="00FC5DC3">
        <w:rPr>
          <w:rFonts w:ascii="Times" w:hAnsi="Times"/>
          <w:sz w:val="24"/>
          <w:szCs w:val="24"/>
        </w:rPr>
        <w:t>we took</w:t>
      </w:r>
      <w:r w:rsidR="002F6277">
        <w:rPr>
          <w:rFonts w:ascii="Times" w:hAnsi="Times"/>
          <w:sz w:val="24"/>
          <w:szCs w:val="24"/>
        </w:rPr>
        <w:t xml:space="preserve"> </w:t>
      </w:r>
      <w:r w:rsidR="009B31CD">
        <w:rPr>
          <w:rFonts w:ascii="Times" w:hAnsi="Times"/>
          <w:sz w:val="24"/>
          <w:szCs w:val="24"/>
        </w:rPr>
        <w:t>a</w:t>
      </w:r>
      <w:r w:rsidR="009B31CD">
        <w:rPr>
          <w:rFonts w:ascii="Times" w:hAnsi="Times" w:hint="eastAsia"/>
          <w:sz w:val="24"/>
          <w:szCs w:val="24"/>
        </w:rPr>
        <w:t>n</w:t>
      </w:r>
      <w:r w:rsidR="002F6277">
        <w:rPr>
          <w:rFonts w:ascii="Times" w:hAnsi="Times"/>
          <w:sz w:val="24"/>
          <w:szCs w:val="24"/>
        </w:rPr>
        <w:t xml:space="preserve"> average value of them</w:t>
      </w:r>
      <w:r w:rsidR="00FC5DC3">
        <w:rPr>
          <w:rFonts w:ascii="Times" w:hAnsi="Times"/>
          <w:sz w:val="24"/>
          <w:szCs w:val="24"/>
        </w:rPr>
        <w:t>:</w:t>
      </w:r>
      <w:r w:rsidR="002F6277">
        <w:rPr>
          <w:rFonts w:ascii="Times" w:hAnsi="Times"/>
          <w:sz w:val="24"/>
          <w:szCs w:val="24"/>
        </w:rPr>
        <w:t xml:space="preserve"> QE</w:t>
      </w:r>
      <w:r w:rsidR="002F6277" w:rsidRPr="002F6277">
        <w:rPr>
          <w:rFonts w:ascii="Times" w:hAnsi="Times"/>
          <w:sz w:val="24"/>
          <w:szCs w:val="24"/>
          <w:vertAlign w:val="subscript"/>
        </w:rPr>
        <w:t>red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FC5DC3">
        <w:rPr>
          <w:rFonts w:ascii="Times" w:hAnsi="Times"/>
          <w:sz w:val="24"/>
          <w:szCs w:val="24"/>
        </w:rPr>
        <w:t xml:space="preserve"> average from 590-nm to 650-</w:t>
      </w:r>
      <w:r w:rsidR="002F6277">
        <w:rPr>
          <w:rFonts w:ascii="Times" w:hAnsi="Times"/>
          <w:sz w:val="24"/>
          <w:szCs w:val="24"/>
        </w:rPr>
        <w:t>nm, QE</w:t>
      </w:r>
      <w:r w:rsidR="002F6277" w:rsidRPr="002F6277">
        <w:rPr>
          <w:rFonts w:ascii="Times" w:hAnsi="Times"/>
          <w:sz w:val="24"/>
          <w:szCs w:val="24"/>
          <w:vertAlign w:val="subscript"/>
        </w:rPr>
        <w:t>green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from 500</w:t>
      </w:r>
      <w:r w:rsidR="00FC5DC3">
        <w:rPr>
          <w:rFonts w:ascii="Times" w:hAnsi="Times"/>
          <w:sz w:val="24"/>
          <w:szCs w:val="24"/>
        </w:rPr>
        <w:t>-</w:t>
      </w:r>
      <w:r w:rsidR="002F6277">
        <w:rPr>
          <w:rFonts w:ascii="Times" w:hAnsi="Times"/>
          <w:sz w:val="24"/>
          <w:szCs w:val="24"/>
        </w:rPr>
        <w:t>nm to 560</w:t>
      </w:r>
      <w:r w:rsidR="00FC5DC3">
        <w:rPr>
          <w:rFonts w:ascii="Times" w:hAnsi="Times"/>
          <w:sz w:val="24"/>
          <w:szCs w:val="24"/>
        </w:rPr>
        <w:t>-</w:t>
      </w:r>
      <w:r w:rsidR="002F6277">
        <w:rPr>
          <w:rFonts w:ascii="Times" w:hAnsi="Times"/>
          <w:sz w:val="24"/>
          <w:szCs w:val="24"/>
        </w:rPr>
        <w:t>nm), and QE</w:t>
      </w:r>
      <w:r w:rsidR="002F6277" w:rsidRPr="002F6277">
        <w:rPr>
          <w:rFonts w:ascii="Times" w:hAnsi="Times"/>
          <w:sz w:val="24"/>
          <w:szCs w:val="24"/>
          <w:vertAlign w:val="subscript"/>
        </w:rPr>
        <w:t>blue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FC5DC3">
        <w:rPr>
          <w:rFonts w:ascii="Times" w:hAnsi="Times"/>
          <w:sz w:val="24"/>
          <w:szCs w:val="24"/>
        </w:rPr>
        <w:t xml:space="preserve"> average from 420-nm to 480-</w:t>
      </w:r>
      <w:r w:rsidR="002F6277">
        <w:rPr>
          <w:rFonts w:ascii="Times" w:hAnsi="Times"/>
          <w:sz w:val="24"/>
          <w:szCs w:val="24"/>
        </w:rPr>
        <w:t>nm.</w:t>
      </w:r>
      <w:r w:rsidR="00B02A53">
        <w:rPr>
          <w:rFonts w:ascii="Times" w:hAnsi="Times"/>
          <w:sz w:val="24"/>
          <w:szCs w:val="24"/>
        </w:rPr>
        <w:t xml:space="preserve"> Crosstalk </w:t>
      </w:r>
      <w:r w:rsidR="00FC5DC3">
        <w:rPr>
          <w:rFonts w:ascii="Times" w:hAnsi="Times"/>
          <w:sz w:val="24"/>
          <w:szCs w:val="24"/>
        </w:rPr>
        <w:t>can</w:t>
      </w:r>
      <w:r w:rsidR="00B02A53">
        <w:rPr>
          <w:rFonts w:ascii="Times" w:hAnsi="Times"/>
          <w:sz w:val="24"/>
          <w:szCs w:val="24"/>
        </w:rPr>
        <w:t xml:space="preserve"> </w:t>
      </w:r>
      <w:r w:rsidR="00E50D12">
        <w:rPr>
          <w:rFonts w:ascii="Times" w:hAnsi="Times"/>
          <w:sz w:val="24"/>
          <w:szCs w:val="24"/>
        </w:rPr>
        <w:t xml:space="preserve">be </w:t>
      </w:r>
      <w:r w:rsidR="00B02A53">
        <w:rPr>
          <w:rFonts w:ascii="Times" w:hAnsi="Times"/>
          <w:sz w:val="24"/>
          <w:szCs w:val="24"/>
        </w:rPr>
        <w:t>calculated</w:t>
      </w:r>
      <w:r w:rsidR="00FC5DC3">
        <w:rPr>
          <w:rFonts w:ascii="Times" w:hAnsi="Times"/>
          <w:sz w:val="24"/>
          <w:szCs w:val="24"/>
        </w:rPr>
        <w:t xml:space="preserve"> as</w:t>
      </w:r>
    </w:p>
    <w:tbl>
      <w:tblPr>
        <w:tblStyle w:val="a8"/>
        <w:tblW w:w="0" w:type="auto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174"/>
        <w:gridCol w:w="496"/>
      </w:tblGrid>
      <w:tr w:rsidR="001D6266" w:rsidTr="001D6266">
        <w:tc>
          <w:tcPr>
            <w:tcW w:w="23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174" w:type="dxa"/>
          </w:tcPr>
          <w:p w:rsidR="001D6266" w:rsidRDefault="001D6266" w:rsidP="00047ED0">
            <w:pPr>
              <w:jc w:val="left"/>
              <w:rPr>
                <w:rFonts w:ascii="Times" w:hAnsi="Times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Crosstalk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oMath>
            </m:oMathPara>
          </w:p>
        </w:tc>
        <w:tc>
          <w:tcPr>
            <w:tcW w:w="49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2)</w:t>
            </w:r>
          </w:p>
        </w:tc>
      </w:tr>
      <w:tr w:rsidR="001D6266" w:rsidTr="001D6266">
        <w:tc>
          <w:tcPr>
            <w:tcW w:w="23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174" w:type="dxa"/>
          </w:tcPr>
          <w:p w:rsidR="001D6266" w:rsidRDefault="001D6266" w:rsidP="00047ED0">
            <w:pPr>
              <w:jc w:val="left"/>
              <w:rPr>
                <w:rFonts w:ascii="Times" w:hAnsi="Times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Crosstalk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green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blue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oMath>
            </m:oMathPara>
          </w:p>
        </w:tc>
        <w:tc>
          <w:tcPr>
            <w:tcW w:w="49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3)</w:t>
            </w:r>
          </w:p>
        </w:tc>
      </w:tr>
      <w:tr w:rsidR="001D6266" w:rsidTr="001D6266">
        <w:tc>
          <w:tcPr>
            <w:tcW w:w="23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7174" w:type="dxa"/>
          </w:tcPr>
          <w:p w:rsidR="001D6266" w:rsidRDefault="001D6266" w:rsidP="00047ED0">
            <w:pPr>
              <w:jc w:val="left"/>
              <w:rPr>
                <w:rFonts w:ascii="Times" w:hAnsi="Times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Crosstalk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green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Green Pixel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Blue Pixel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@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Red Pixel</m:t>
                        </m: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/2</m:t>
                </m:r>
              </m:oMath>
            </m:oMathPara>
          </w:p>
        </w:tc>
        <w:tc>
          <w:tcPr>
            <w:tcW w:w="496" w:type="dxa"/>
          </w:tcPr>
          <w:p w:rsidR="001D6266" w:rsidRDefault="001D6266" w:rsidP="00047ED0">
            <w:pPr>
              <w:jc w:val="left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 w:hint="eastAsia"/>
                <w:sz w:val="24"/>
                <w:szCs w:val="24"/>
              </w:rPr>
              <w:t>(</w:t>
            </w:r>
            <w:r>
              <w:rPr>
                <w:rFonts w:ascii="Times" w:hAnsi="Times"/>
                <w:sz w:val="24"/>
                <w:szCs w:val="24"/>
              </w:rPr>
              <w:t>4)</w:t>
            </w:r>
          </w:p>
        </w:tc>
      </w:tr>
    </w:tbl>
    <w:p w:rsidR="001D6266" w:rsidRDefault="001D6266" w:rsidP="001D6266">
      <w:pPr>
        <w:jc w:val="left"/>
        <w:rPr>
          <w:rFonts w:ascii="Times" w:hAnsi="Times" w:hint="eastAsia"/>
          <w:sz w:val="24"/>
          <w:szCs w:val="24"/>
        </w:rPr>
      </w:pPr>
    </w:p>
    <w:sectPr w:rsidR="001D6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CDF" w:rsidRDefault="00223CDF" w:rsidP="00360E03">
      <w:pPr>
        <w:spacing w:after="0" w:line="240" w:lineRule="auto"/>
      </w:pPr>
      <w:r>
        <w:separator/>
      </w:r>
    </w:p>
  </w:endnote>
  <w:endnote w:type="continuationSeparator" w:id="0">
    <w:p w:rsidR="00223CDF" w:rsidRDefault="00223CDF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CDF" w:rsidRDefault="00223CDF" w:rsidP="00360E03">
      <w:pPr>
        <w:spacing w:after="0" w:line="240" w:lineRule="auto"/>
      </w:pPr>
      <w:r>
        <w:separator/>
      </w:r>
    </w:p>
  </w:footnote>
  <w:footnote w:type="continuationSeparator" w:id="0">
    <w:p w:rsidR="00223CDF" w:rsidRDefault="00223CDF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rek Lactin">
    <w15:presenceInfo w15:providerId="None" w15:userId="Derek Lac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47ED0"/>
    <w:rsid w:val="00081C77"/>
    <w:rsid w:val="000B4E55"/>
    <w:rsid w:val="00104CF6"/>
    <w:rsid w:val="00105CC9"/>
    <w:rsid w:val="00117EC1"/>
    <w:rsid w:val="001278EF"/>
    <w:rsid w:val="0015189D"/>
    <w:rsid w:val="00160CEC"/>
    <w:rsid w:val="001643E0"/>
    <w:rsid w:val="001B6230"/>
    <w:rsid w:val="001C3017"/>
    <w:rsid w:val="001D6266"/>
    <w:rsid w:val="001E2F71"/>
    <w:rsid w:val="001E44DB"/>
    <w:rsid w:val="001E6524"/>
    <w:rsid w:val="00217B0B"/>
    <w:rsid w:val="00223CDF"/>
    <w:rsid w:val="002337FC"/>
    <w:rsid w:val="002348AE"/>
    <w:rsid w:val="00246418"/>
    <w:rsid w:val="00252149"/>
    <w:rsid w:val="002570EC"/>
    <w:rsid w:val="00257BD8"/>
    <w:rsid w:val="0026196A"/>
    <w:rsid w:val="002A77DB"/>
    <w:rsid w:val="002B04F7"/>
    <w:rsid w:val="002B265A"/>
    <w:rsid w:val="002D69EF"/>
    <w:rsid w:val="002F6277"/>
    <w:rsid w:val="00302C98"/>
    <w:rsid w:val="00306843"/>
    <w:rsid w:val="0030686C"/>
    <w:rsid w:val="00314360"/>
    <w:rsid w:val="003164B8"/>
    <w:rsid w:val="00355B18"/>
    <w:rsid w:val="00360E03"/>
    <w:rsid w:val="00370C11"/>
    <w:rsid w:val="003A2FD3"/>
    <w:rsid w:val="003B4217"/>
    <w:rsid w:val="003B68B6"/>
    <w:rsid w:val="003C72E1"/>
    <w:rsid w:val="00414A79"/>
    <w:rsid w:val="00443477"/>
    <w:rsid w:val="004B1AA1"/>
    <w:rsid w:val="004D2291"/>
    <w:rsid w:val="004D284B"/>
    <w:rsid w:val="004D3D6A"/>
    <w:rsid w:val="004E697D"/>
    <w:rsid w:val="004F1DCA"/>
    <w:rsid w:val="00506DC8"/>
    <w:rsid w:val="00513978"/>
    <w:rsid w:val="00515190"/>
    <w:rsid w:val="00520E2D"/>
    <w:rsid w:val="005217D9"/>
    <w:rsid w:val="005260BA"/>
    <w:rsid w:val="00531D1A"/>
    <w:rsid w:val="00541CD0"/>
    <w:rsid w:val="005534B2"/>
    <w:rsid w:val="00563864"/>
    <w:rsid w:val="0058383E"/>
    <w:rsid w:val="00583A62"/>
    <w:rsid w:val="00583BA0"/>
    <w:rsid w:val="005B3C78"/>
    <w:rsid w:val="005B4E37"/>
    <w:rsid w:val="005D39C3"/>
    <w:rsid w:val="005E4FA2"/>
    <w:rsid w:val="005E5D8F"/>
    <w:rsid w:val="005F177F"/>
    <w:rsid w:val="00604993"/>
    <w:rsid w:val="006336A2"/>
    <w:rsid w:val="00660941"/>
    <w:rsid w:val="006825A3"/>
    <w:rsid w:val="0068466C"/>
    <w:rsid w:val="00694295"/>
    <w:rsid w:val="006B2A4D"/>
    <w:rsid w:val="006F16D1"/>
    <w:rsid w:val="006F6360"/>
    <w:rsid w:val="006F6DE1"/>
    <w:rsid w:val="00775AFC"/>
    <w:rsid w:val="0078268D"/>
    <w:rsid w:val="00784753"/>
    <w:rsid w:val="007867F9"/>
    <w:rsid w:val="00790632"/>
    <w:rsid w:val="007B776D"/>
    <w:rsid w:val="007F1F11"/>
    <w:rsid w:val="00805CF3"/>
    <w:rsid w:val="008212E1"/>
    <w:rsid w:val="00832429"/>
    <w:rsid w:val="008C0ECB"/>
    <w:rsid w:val="008D310F"/>
    <w:rsid w:val="00943D62"/>
    <w:rsid w:val="00946BDC"/>
    <w:rsid w:val="00966301"/>
    <w:rsid w:val="009749F6"/>
    <w:rsid w:val="0099639C"/>
    <w:rsid w:val="009A61CC"/>
    <w:rsid w:val="009B31CD"/>
    <w:rsid w:val="009F5C25"/>
    <w:rsid w:val="009F5C53"/>
    <w:rsid w:val="00A0453B"/>
    <w:rsid w:val="00A159CA"/>
    <w:rsid w:val="00A279E3"/>
    <w:rsid w:val="00A43013"/>
    <w:rsid w:val="00A563DC"/>
    <w:rsid w:val="00A73031"/>
    <w:rsid w:val="00A90E60"/>
    <w:rsid w:val="00AA4476"/>
    <w:rsid w:val="00AB2710"/>
    <w:rsid w:val="00AB2895"/>
    <w:rsid w:val="00AC2111"/>
    <w:rsid w:val="00AE4480"/>
    <w:rsid w:val="00B02A53"/>
    <w:rsid w:val="00B32F67"/>
    <w:rsid w:val="00B548B3"/>
    <w:rsid w:val="00BE5552"/>
    <w:rsid w:val="00BF1884"/>
    <w:rsid w:val="00C604DB"/>
    <w:rsid w:val="00C717E5"/>
    <w:rsid w:val="00C83443"/>
    <w:rsid w:val="00C8478B"/>
    <w:rsid w:val="00C93AF5"/>
    <w:rsid w:val="00C95011"/>
    <w:rsid w:val="00CB578C"/>
    <w:rsid w:val="00CE4FE7"/>
    <w:rsid w:val="00D243A4"/>
    <w:rsid w:val="00D30304"/>
    <w:rsid w:val="00D5002B"/>
    <w:rsid w:val="00D569FF"/>
    <w:rsid w:val="00DB10F1"/>
    <w:rsid w:val="00DD2888"/>
    <w:rsid w:val="00DF034F"/>
    <w:rsid w:val="00E279B5"/>
    <w:rsid w:val="00E50D12"/>
    <w:rsid w:val="00E7579B"/>
    <w:rsid w:val="00E859ED"/>
    <w:rsid w:val="00E8752E"/>
    <w:rsid w:val="00EB5DC2"/>
    <w:rsid w:val="00F06C15"/>
    <w:rsid w:val="00F170B9"/>
    <w:rsid w:val="00F263C2"/>
    <w:rsid w:val="00F30026"/>
    <w:rsid w:val="00F40841"/>
    <w:rsid w:val="00F6022F"/>
    <w:rsid w:val="00F8781E"/>
    <w:rsid w:val="00F94359"/>
    <w:rsid w:val="00FA7027"/>
    <w:rsid w:val="00FB27D5"/>
    <w:rsid w:val="00FC5DC3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7848C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5A830-CDE5-4565-9B3A-09CA7E30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144</cp:revision>
  <dcterms:created xsi:type="dcterms:W3CDTF">2018-06-14T11:57:00Z</dcterms:created>
  <dcterms:modified xsi:type="dcterms:W3CDTF">2018-06-27T01:06:00Z</dcterms:modified>
</cp:coreProperties>
</file>